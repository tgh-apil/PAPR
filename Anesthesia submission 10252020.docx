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55E17" w14:textId="0AA52F6A" w:rsidR="001C0EA2" w:rsidRPr="00F978C1" w:rsidRDefault="0030704C" w:rsidP="002966D7">
      <w:pPr>
        <w:pStyle w:val="Heading1"/>
        <w:numPr>
          <w:ilvl w:val="0"/>
          <w:numId w:val="2"/>
        </w:numPr>
        <w:spacing w:before="0" w:after="0" w:line="480" w:lineRule="auto"/>
        <w:rPr>
          <w:rFonts w:ascii="Times New Roman" w:hAnsi="Times New Roman" w:cs="Times New Roman"/>
          <w:sz w:val="24"/>
          <w:szCs w:val="24"/>
          <w:rPrChange w:id="0" w:author="David Clinkard" w:date="2020-10-25T19:34:00Z">
            <w:rPr>
              <w:rFonts w:ascii="Times New Roman" w:hAnsi="Times New Roman" w:cs="Times New Roman"/>
            </w:rPr>
          </w:rPrChange>
        </w:rPr>
      </w:pPr>
      <w:r w:rsidRPr="00F978C1">
        <w:rPr>
          <w:rFonts w:ascii="Times New Roman" w:hAnsi="Times New Roman" w:cs="Times New Roman"/>
          <w:sz w:val="24"/>
          <w:szCs w:val="24"/>
          <w:rPrChange w:id="1" w:author="David Clinkard" w:date="2020-10-25T19:34:00Z">
            <w:rPr>
              <w:rFonts w:ascii="Times New Roman" w:hAnsi="Times New Roman" w:cs="Times New Roman"/>
            </w:rPr>
          </w:rPrChange>
        </w:rPr>
        <w:t xml:space="preserve">Evaluation and comparison of N95 masks with Modified Snorkel Masks and </w:t>
      </w:r>
      <w:r w:rsidR="00955052" w:rsidRPr="00F978C1">
        <w:rPr>
          <w:rFonts w:ascii="Times New Roman" w:hAnsi="Times New Roman" w:cs="Times New Roman"/>
          <w:sz w:val="24"/>
          <w:szCs w:val="24"/>
          <w:rPrChange w:id="2" w:author="David Clinkard" w:date="2020-10-25T19:34:00Z">
            <w:rPr>
              <w:rFonts w:ascii="Times New Roman" w:hAnsi="Times New Roman" w:cs="Times New Roman"/>
            </w:rPr>
          </w:rPrChange>
        </w:rPr>
        <w:t>Positive Air Pressure Respirator</w:t>
      </w:r>
      <w:r w:rsidRPr="00F978C1">
        <w:rPr>
          <w:rFonts w:ascii="Times New Roman" w:hAnsi="Times New Roman" w:cs="Times New Roman"/>
          <w:sz w:val="24"/>
          <w:szCs w:val="24"/>
          <w:rPrChange w:id="3" w:author="David Clinkard" w:date="2020-10-25T19:34:00Z">
            <w:rPr>
              <w:rFonts w:ascii="Times New Roman" w:hAnsi="Times New Roman" w:cs="Times New Roman"/>
            </w:rPr>
          </w:rPrChange>
        </w:rPr>
        <w:t>s</w:t>
      </w:r>
      <w:r w:rsidR="00955052" w:rsidRPr="00F978C1">
        <w:rPr>
          <w:rFonts w:ascii="Times New Roman" w:hAnsi="Times New Roman" w:cs="Times New Roman"/>
          <w:sz w:val="24"/>
          <w:szCs w:val="24"/>
          <w:rPrChange w:id="4" w:author="David Clinkard" w:date="2020-10-25T19:34:00Z">
            <w:rPr>
              <w:rFonts w:ascii="Times New Roman" w:hAnsi="Times New Roman" w:cs="Times New Roman"/>
            </w:rPr>
          </w:rPrChange>
        </w:rPr>
        <w:t xml:space="preserve"> (PAPR) </w:t>
      </w:r>
      <w:r w:rsidRPr="00F978C1">
        <w:rPr>
          <w:rFonts w:ascii="Times New Roman" w:hAnsi="Times New Roman" w:cs="Times New Roman"/>
          <w:sz w:val="24"/>
          <w:szCs w:val="24"/>
          <w:rPrChange w:id="5" w:author="David Clinkard" w:date="2020-10-25T19:34:00Z">
            <w:rPr>
              <w:rFonts w:ascii="Times New Roman" w:hAnsi="Times New Roman" w:cs="Times New Roman"/>
            </w:rPr>
          </w:rPrChange>
        </w:rPr>
        <w:t>in</w:t>
      </w:r>
      <w:r w:rsidR="00955052" w:rsidRPr="00F978C1">
        <w:rPr>
          <w:rFonts w:ascii="Times New Roman" w:hAnsi="Times New Roman" w:cs="Times New Roman"/>
          <w:sz w:val="24"/>
          <w:szCs w:val="24"/>
          <w:rPrChange w:id="6" w:author="David Clinkard" w:date="2020-10-25T19:34:00Z">
            <w:rPr>
              <w:rFonts w:ascii="Times New Roman" w:hAnsi="Times New Roman" w:cs="Times New Roman"/>
            </w:rPr>
          </w:rPrChange>
        </w:rPr>
        <w:t xml:space="preserve"> Healthcare Workers</w:t>
      </w:r>
    </w:p>
    <w:p w14:paraId="0FC7598C" w14:textId="77777777" w:rsidR="001C0EA2" w:rsidRPr="00F978C1" w:rsidRDefault="001C0EA2" w:rsidP="002966D7">
      <w:pPr>
        <w:pStyle w:val="BodyText"/>
        <w:spacing w:after="0" w:line="480" w:lineRule="auto"/>
        <w:rPr>
          <w:rFonts w:ascii="Times New Roman" w:hAnsi="Times New Roman" w:cs="Times New Roman"/>
        </w:rPr>
      </w:pPr>
    </w:p>
    <w:p w14:paraId="6DC30462" w14:textId="76027B5D" w:rsidR="001C0EA2" w:rsidRPr="00F978C1" w:rsidRDefault="00955052" w:rsidP="002966D7">
      <w:pPr>
        <w:pStyle w:val="BodyText"/>
        <w:spacing w:after="0" w:line="480" w:lineRule="auto"/>
        <w:rPr>
          <w:rFonts w:ascii="Times New Roman" w:hAnsi="Times New Roman" w:cs="Times New Roman"/>
          <w:rPrChange w:id="7" w:author="David Clinkard" w:date="2020-10-25T19:34:00Z">
            <w:rPr>
              <w:rFonts w:ascii="Times New Roman" w:hAnsi="Times New Roman" w:cs="Times New Roman"/>
            </w:rPr>
          </w:rPrChange>
        </w:rPr>
      </w:pPr>
      <w:r w:rsidRPr="00F978C1">
        <w:rPr>
          <w:rFonts w:ascii="Times New Roman" w:hAnsi="Times New Roman" w:cs="Times New Roman"/>
          <w:rPrChange w:id="8" w:author="David Clinkard" w:date="2020-10-25T19:34:00Z">
            <w:rPr>
              <w:rFonts w:ascii="Times New Roman" w:hAnsi="Times New Roman" w:cs="Times New Roman"/>
            </w:rPr>
          </w:rPrChange>
        </w:rPr>
        <w:t>D</w:t>
      </w:r>
      <w:r w:rsidR="0030704C" w:rsidRPr="00F978C1">
        <w:rPr>
          <w:rFonts w:ascii="Times New Roman" w:hAnsi="Times New Roman" w:cs="Times New Roman"/>
          <w:rPrChange w:id="9" w:author="David Clinkard" w:date="2020-10-25T19:34:00Z">
            <w:rPr>
              <w:rFonts w:ascii="Times New Roman" w:hAnsi="Times New Roman" w:cs="Times New Roman"/>
            </w:rPr>
          </w:rPrChange>
        </w:rPr>
        <w:t>.</w:t>
      </w:r>
      <w:r w:rsidRPr="00F978C1">
        <w:rPr>
          <w:rFonts w:ascii="Times New Roman" w:hAnsi="Times New Roman" w:cs="Times New Roman"/>
          <w:rPrChange w:id="10" w:author="David Clinkard" w:date="2020-10-25T19:34:00Z">
            <w:rPr>
              <w:rFonts w:ascii="Times New Roman" w:hAnsi="Times New Roman" w:cs="Times New Roman"/>
            </w:rPr>
          </w:rPrChange>
        </w:rPr>
        <w:t xml:space="preserve"> Clinkard, A</w:t>
      </w:r>
      <w:r w:rsidR="0030704C" w:rsidRPr="00F978C1">
        <w:rPr>
          <w:rFonts w:ascii="Times New Roman" w:hAnsi="Times New Roman" w:cs="Times New Roman"/>
          <w:rPrChange w:id="11" w:author="David Clinkard" w:date="2020-10-25T19:34:00Z">
            <w:rPr>
              <w:rFonts w:ascii="Times New Roman" w:hAnsi="Times New Roman" w:cs="Times New Roman"/>
            </w:rPr>
          </w:rPrChange>
        </w:rPr>
        <w:t>.</w:t>
      </w:r>
      <w:r w:rsidRPr="00F978C1">
        <w:rPr>
          <w:rFonts w:ascii="Times New Roman" w:hAnsi="Times New Roman" w:cs="Times New Roman"/>
          <w:rPrChange w:id="12" w:author="David Clinkard" w:date="2020-10-25T19:34:00Z">
            <w:rPr>
              <w:rFonts w:ascii="Times New Roman" w:hAnsi="Times New Roman" w:cs="Times New Roman"/>
            </w:rPr>
          </w:rPrChange>
        </w:rPr>
        <w:t xml:space="preserve"> </w:t>
      </w:r>
      <w:proofErr w:type="spellStart"/>
      <w:r w:rsidRPr="00F978C1">
        <w:rPr>
          <w:rFonts w:ascii="Times New Roman" w:hAnsi="Times New Roman" w:cs="Times New Roman"/>
          <w:rPrChange w:id="13" w:author="David Clinkard" w:date="2020-10-25T19:34:00Z">
            <w:rPr>
              <w:rFonts w:ascii="Times New Roman" w:hAnsi="Times New Roman" w:cs="Times New Roman"/>
            </w:rPr>
          </w:rPrChange>
        </w:rPr>
        <w:t>Mashari</w:t>
      </w:r>
      <w:proofErr w:type="spellEnd"/>
      <w:r w:rsidRPr="00F978C1">
        <w:rPr>
          <w:rFonts w:ascii="Times New Roman" w:hAnsi="Times New Roman" w:cs="Times New Roman"/>
          <w:rPrChange w:id="14" w:author="David Clinkard" w:date="2020-10-25T19:34:00Z">
            <w:rPr>
              <w:rFonts w:ascii="Times New Roman" w:hAnsi="Times New Roman" w:cs="Times New Roman"/>
            </w:rPr>
          </w:rPrChange>
        </w:rPr>
        <w:t>, K</w:t>
      </w:r>
      <w:r w:rsidR="0030704C" w:rsidRPr="00F978C1">
        <w:rPr>
          <w:rFonts w:ascii="Times New Roman" w:hAnsi="Times New Roman" w:cs="Times New Roman"/>
          <w:rPrChange w:id="15" w:author="David Clinkard" w:date="2020-10-25T19:34:00Z">
            <w:rPr>
              <w:rFonts w:ascii="Times New Roman" w:hAnsi="Times New Roman" w:cs="Times New Roman"/>
            </w:rPr>
          </w:rPrChange>
        </w:rPr>
        <w:t>.</w:t>
      </w:r>
      <w:r w:rsidRPr="00F978C1">
        <w:rPr>
          <w:rFonts w:ascii="Times New Roman" w:hAnsi="Times New Roman" w:cs="Times New Roman"/>
          <w:rPrChange w:id="16" w:author="David Clinkard" w:date="2020-10-25T19:34:00Z">
            <w:rPr>
              <w:rFonts w:ascii="Times New Roman" w:hAnsi="Times New Roman" w:cs="Times New Roman"/>
            </w:rPr>
          </w:rPrChange>
        </w:rPr>
        <w:t xml:space="preserve"> </w:t>
      </w:r>
      <w:proofErr w:type="spellStart"/>
      <w:r w:rsidRPr="00F978C1">
        <w:rPr>
          <w:rFonts w:ascii="Times New Roman" w:hAnsi="Times New Roman" w:cs="Times New Roman"/>
          <w:rPrChange w:id="17" w:author="David Clinkard" w:date="2020-10-25T19:34:00Z">
            <w:rPr>
              <w:rFonts w:ascii="Times New Roman" w:hAnsi="Times New Roman" w:cs="Times New Roman"/>
            </w:rPr>
          </w:rPrChange>
        </w:rPr>
        <w:t>Karkouti</w:t>
      </w:r>
      <w:proofErr w:type="spellEnd"/>
      <w:r w:rsidRPr="00F978C1">
        <w:rPr>
          <w:rFonts w:ascii="Times New Roman" w:hAnsi="Times New Roman" w:cs="Times New Roman"/>
          <w:rPrChange w:id="18" w:author="David Clinkard" w:date="2020-10-25T19:34:00Z">
            <w:rPr>
              <w:rFonts w:ascii="Times New Roman" w:hAnsi="Times New Roman" w:cs="Times New Roman"/>
            </w:rPr>
          </w:rPrChange>
        </w:rPr>
        <w:t>, L</w:t>
      </w:r>
      <w:r w:rsidR="0030704C" w:rsidRPr="00F978C1">
        <w:rPr>
          <w:rFonts w:ascii="Times New Roman" w:hAnsi="Times New Roman" w:cs="Times New Roman"/>
          <w:rPrChange w:id="19" w:author="David Clinkard" w:date="2020-10-25T19:34:00Z">
            <w:rPr>
              <w:rFonts w:ascii="Times New Roman" w:hAnsi="Times New Roman" w:cs="Times New Roman"/>
            </w:rPr>
          </w:rPrChange>
        </w:rPr>
        <w:t>.</w:t>
      </w:r>
      <w:r w:rsidRPr="00F978C1">
        <w:rPr>
          <w:rFonts w:ascii="Times New Roman" w:hAnsi="Times New Roman" w:cs="Times New Roman"/>
          <w:rPrChange w:id="20" w:author="David Clinkard" w:date="2020-10-25T19:34:00Z">
            <w:rPr>
              <w:rFonts w:ascii="Times New Roman" w:hAnsi="Times New Roman" w:cs="Times New Roman"/>
            </w:rPr>
          </w:rPrChange>
        </w:rPr>
        <w:t xml:space="preserve"> </w:t>
      </w:r>
      <w:proofErr w:type="spellStart"/>
      <w:r w:rsidRPr="00F978C1">
        <w:rPr>
          <w:rFonts w:ascii="Times New Roman" w:hAnsi="Times New Roman" w:cs="Times New Roman"/>
          <w:rPrChange w:id="21" w:author="David Clinkard" w:date="2020-10-25T19:34:00Z">
            <w:rPr>
              <w:rFonts w:ascii="Times New Roman" w:hAnsi="Times New Roman" w:cs="Times New Roman"/>
            </w:rPr>
          </w:rPrChange>
        </w:rPr>
        <w:t>Fedorko</w:t>
      </w:r>
      <w:proofErr w:type="spellEnd"/>
      <w:r w:rsidRPr="00F978C1">
        <w:rPr>
          <w:rFonts w:ascii="Times New Roman" w:hAnsi="Times New Roman" w:cs="Times New Roman"/>
          <w:rPrChange w:id="22" w:author="David Clinkard" w:date="2020-10-25T19:34:00Z">
            <w:rPr>
              <w:rFonts w:ascii="Times New Roman" w:hAnsi="Times New Roman" w:cs="Times New Roman"/>
            </w:rPr>
          </w:rPrChange>
        </w:rPr>
        <w:t>.</w:t>
      </w:r>
    </w:p>
    <w:p w14:paraId="6D8C0A1A" w14:textId="398EF302" w:rsidR="001C0EA2" w:rsidRPr="00F978C1" w:rsidRDefault="00955052" w:rsidP="002966D7">
      <w:pPr>
        <w:pStyle w:val="BodyText"/>
        <w:spacing w:after="0" w:line="480" w:lineRule="auto"/>
        <w:rPr>
          <w:rFonts w:ascii="Times New Roman" w:hAnsi="Times New Roman" w:cs="Times New Roman"/>
          <w:rPrChange w:id="23" w:author="David Clinkard" w:date="2020-10-25T19:34:00Z">
            <w:rPr>
              <w:rFonts w:ascii="Times New Roman" w:hAnsi="Times New Roman" w:cs="Times New Roman"/>
            </w:rPr>
          </w:rPrChange>
        </w:rPr>
      </w:pPr>
      <w:r w:rsidRPr="00F978C1">
        <w:rPr>
          <w:rFonts w:ascii="Times New Roman" w:hAnsi="Times New Roman" w:cs="Times New Roman"/>
          <w:rPrChange w:id="24" w:author="David Clinkard" w:date="2020-10-25T19:34:00Z">
            <w:rPr>
              <w:rFonts w:ascii="Times New Roman" w:hAnsi="Times New Roman" w:cs="Times New Roman"/>
            </w:rPr>
          </w:rPrChange>
        </w:rPr>
        <w:t xml:space="preserve">Department of Anesthesia and Pain Management, Toronto General Hospital, University Health Network. </w:t>
      </w:r>
      <w:r w:rsidR="00653124" w:rsidRPr="00F978C1">
        <w:rPr>
          <w:rFonts w:ascii="Times New Roman" w:hAnsi="Times New Roman" w:cs="Times New Roman"/>
          <w:rPrChange w:id="25" w:author="David Clinkard" w:date="2020-10-25T19:34:00Z">
            <w:rPr>
              <w:rFonts w:ascii="Times New Roman" w:hAnsi="Times New Roman" w:cs="Times New Roman"/>
            </w:rPr>
          </w:rPrChange>
        </w:rPr>
        <w:t xml:space="preserve"> 600 University Ave, Toronto, Ontario</w:t>
      </w:r>
      <w:r w:rsidR="0030704C" w:rsidRPr="00F978C1">
        <w:rPr>
          <w:rFonts w:ascii="Times New Roman" w:hAnsi="Times New Roman" w:cs="Times New Roman"/>
          <w:rPrChange w:id="26" w:author="David Clinkard" w:date="2020-10-25T19:34:00Z">
            <w:rPr>
              <w:rFonts w:ascii="Times New Roman" w:hAnsi="Times New Roman" w:cs="Times New Roman"/>
            </w:rPr>
          </w:rPrChange>
        </w:rPr>
        <w:t>, Canada.</w:t>
      </w:r>
    </w:p>
    <w:p w14:paraId="4BA5DF31" w14:textId="77777777" w:rsidR="001C0EA2" w:rsidRPr="00F978C1" w:rsidRDefault="001C0EA2" w:rsidP="002966D7">
      <w:pPr>
        <w:pStyle w:val="BodyText"/>
        <w:spacing w:after="0" w:line="480" w:lineRule="auto"/>
        <w:rPr>
          <w:rFonts w:ascii="Times New Roman" w:hAnsi="Times New Roman" w:cs="Times New Roman"/>
        </w:rPr>
      </w:pPr>
    </w:p>
    <w:p w14:paraId="357048F2" w14:textId="77777777" w:rsidR="001C0EA2" w:rsidRPr="00F978C1" w:rsidRDefault="00955052" w:rsidP="002966D7">
      <w:pPr>
        <w:pStyle w:val="BodyText"/>
        <w:spacing w:after="0" w:line="480" w:lineRule="auto"/>
        <w:rPr>
          <w:rFonts w:ascii="Times New Roman" w:hAnsi="Times New Roman" w:cs="Times New Roman"/>
        </w:rPr>
      </w:pPr>
      <w:r w:rsidRPr="00F978C1">
        <w:rPr>
          <w:rFonts w:ascii="Times New Roman" w:hAnsi="Times New Roman" w:cs="Times New Roman"/>
        </w:rPr>
        <w:t>Corresponding Author</w:t>
      </w:r>
      <w:r w:rsidRPr="00F978C1">
        <w:rPr>
          <w:rFonts w:ascii="Times New Roman" w:hAnsi="Times New Roman" w:cs="Times New Roman"/>
          <w:highlight w:val="white"/>
        </w:rPr>
        <w:t>:</w:t>
      </w:r>
    </w:p>
    <w:p w14:paraId="2FAB4634" w14:textId="53E5D7A2" w:rsidR="001C0EA2" w:rsidRPr="00F978C1" w:rsidRDefault="00F978C1" w:rsidP="002966D7">
      <w:pPr>
        <w:pStyle w:val="BodyText"/>
        <w:spacing w:after="0" w:line="480" w:lineRule="auto"/>
        <w:rPr>
          <w:rFonts w:ascii="Times New Roman" w:hAnsi="Times New Roman" w:cs="Times New Roman"/>
          <w:highlight w:val="white"/>
        </w:rPr>
      </w:pPr>
      <w:bookmarkStart w:id="27" w:name="_Hlk41820588"/>
      <w:bookmarkEnd w:id="27"/>
      <w:r>
        <w:rPr>
          <w:rFonts w:ascii="Times New Roman" w:hAnsi="Times New Roman" w:cs="Times New Roman"/>
        </w:rPr>
        <w:t>David Clinkard</w:t>
      </w:r>
    </w:p>
    <w:p w14:paraId="58B10E02" w14:textId="338E35B3" w:rsidR="001C0EA2" w:rsidRPr="00F978C1" w:rsidRDefault="00F978C1" w:rsidP="002966D7">
      <w:pPr>
        <w:pStyle w:val="BodyText"/>
        <w:spacing w:after="0" w:line="480" w:lineRule="auto"/>
        <w:rPr>
          <w:rStyle w:val="Hyperlink"/>
          <w:rFonts w:ascii="Times New Roman" w:hAnsi="Times New Roman" w:cs="Times New Roman"/>
        </w:rPr>
      </w:pPr>
      <w:r>
        <w:rPr>
          <w:rStyle w:val="Hyperlink"/>
          <w:rFonts w:ascii="Times New Roman" w:hAnsi="Times New Roman" w:cs="Times New Roman"/>
        </w:rPr>
        <w:t>david.clinkard@mail.utoronto.ca</w:t>
      </w:r>
    </w:p>
    <w:p w14:paraId="444748F7" w14:textId="77777777" w:rsidR="0030704C" w:rsidRPr="00F978C1" w:rsidRDefault="0030704C" w:rsidP="0030704C">
      <w:pPr>
        <w:pStyle w:val="BodyText"/>
        <w:spacing w:after="0" w:line="480" w:lineRule="auto"/>
        <w:rPr>
          <w:rFonts w:ascii="Times New Roman" w:hAnsi="Times New Roman" w:cs="Times New Roman"/>
        </w:rPr>
      </w:pPr>
      <w:r w:rsidRPr="00F978C1">
        <w:rPr>
          <w:rFonts w:ascii="Times New Roman" w:hAnsi="Times New Roman" w:cs="Times New Roman"/>
        </w:rPr>
        <w:t>Department of Anesthesia and Pain Management, Toronto General Hospital, University Health Network.  600 University Ave, Toronto, Ontario</w:t>
      </w:r>
    </w:p>
    <w:p w14:paraId="73C8A2AD" w14:textId="77777777" w:rsidR="0030704C" w:rsidRPr="00F978C1" w:rsidRDefault="0030704C" w:rsidP="002966D7">
      <w:pPr>
        <w:pStyle w:val="BodyText"/>
        <w:spacing w:after="0" w:line="480" w:lineRule="auto"/>
        <w:rPr>
          <w:rFonts w:ascii="Times New Roman" w:hAnsi="Times New Roman" w:cs="Times New Roman"/>
        </w:rPr>
      </w:pPr>
    </w:p>
    <w:p w14:paraId="709B59DF" w14:textId="37F5651A" w:rsidR="0030704C" w:rsidRPr="00F978C1" w:rsidRDefault="0030704C" w:rsidP="002966D7">
      <w:pPr>
        <w:pStyle w:val="BodyText"/>
        <w:spacing w:after="0" w:line="480" w:lineRule="auto"/>
        <w:rPr>
          <w:rFonts w:ascii="Times New Roman" w:hAnsi="Times New Roman" w:cs="Times New Roman"/>
        </w:rPr>
      </w:pPr>
      <w:r w:rsidRPr="00F978C1">
        <w:rPr>
          <w:rFonts w:ascii="Times New Roman" w:hAnsi="Times New Roman" w:cs="Times New Roman"/>
        </w:rPr>
        <w:t xml:space="preserve">Keywords: N95, </w:t>
      </w:r>
      <w:r w:rsidR="00306214" w:rsidRPr="00F978C1">
        <w:rPr>
          <w:rFonts w:ascii="Times New Roman" w:hAnsi="Times New Roman" w:cs="Times New Roman"/>
        </w:rPr>
        <w:t>Snorkel Mask, PAPR</w:t>
      </w:r>
    </w:p>
    <w:p w14:paraId="4C9DF47A" w14:textId="77777777" w:rsidR="001C0EA2" w:rsidRPr="00F978C1" w:rsidRDefault="001C0EA2" w:rsidP="002966D7">
      <w:pPr>
        <w:pStyle w:val="BodyText"/>
        <w:spacing w:after="0" w:line="480" w:lineRule="auto"/>
        <w:rPr>
          <w:rFonts w:ascii="Times New Roman" w:hAnsi="Times New Roman" w:cs="Times New Roman"/>
        </w:rPr>
      </w:pPr>
    </w:p>
    <w:p w14:paraId="62B8D61E" w14:textId="77777777" w:rsidR="001C0EA2" w:rsidRPr="00F978C1" w:rsidRDefault="001C0EA2" w:rsidP="002966D7">
      <w:pPr>
        <w:pStyle w:val="BodyText"/>
        <w:spacing w:after="0" w:line="480" w:lineRule="auto"/>
        <w:rPr>
          <w:rFonts w:ascii="Times New Roman" w:hAnsi="Times New Roman" w:cs="Times New Roman"/>
        </w:rPr>
      </w:pPr>
    </w:p>
    <w:p w14:paraId="67FB2905" w14:textId="77777777" w:rsidR="001C0EA2" w:rsidRPr="00F978C1" w:rsidRDefault="00955052" w:rsidP="002966D7">
      <w:pPr>
        <w:pStyle w:val="BodyText"/>
        <w:spacing w:after="0" w:line="480" w:lineRule="auto"/>
        <w:rPr>
          <w:rFonts w:ascii="Times New Roman" w:hAnsi="Times New Roman" w:cs="Times New Roman"/>
        </w:rPr>
      </w:pPr>
      <w:r w:rsidRPr="00F978C1">
        <w:rPr>
          <w:rFonts w:ascii="Times New Roman" w:hAnsi="Times New Roman" w:cs="Times New Roman"/>
        </w:rPr>
        <w:br w:type="page"/>
      </w:r>
    </w:p>
    <w:p w14:paraId="296182C7" w14:textId="2A8E542E" w:rsidR="001C0EA2" w:rsidRPr="00F978C1" w:rsidRDefault="00306214" w:rsidP="002966D7">
      <w:pPr>
        <w:pStyle w:val="Heading2"/>
        <w:numPr>
          <w:ilvl w:val="1"/>
          <w:numId w:val="2"/>
        </w:numPr>
        <w:spacing w:before="0" w:after="0" w:line="480" w:lineRule="auto"/>
        <w:rPr>
          <w:rFonts w:ascii="Times New Roman" w:hAnsi="Times New Roman" w:cs="Times New Roman"/>
          <w:sz w:val="24"/>
          <w:szCs w:val="24"/>
          <w:rPrChange w:id="28" w:author="David Clinkard" w:date="2020-10-25T19:34:00Z">
            <w:rPr>
              <w:rFonts w:ascii="Times New Roman" w:hAnsi="Times New Roman" w:cs="Times New Roman"/>
            </w:rPr>
          </w:rPrChange>
        </w:rPr>
      </w:pPr>
      <w:r w:rsidRPr="00F978C1">
        <w:rPr>
          <w:rFonts w:ascii="Times New Roman" w:hAnsi="Times New Roman" w:cs="Times New Roman"/>
          <w:sz w:val="24"/>
          <w:szCs w:val="24"/>
          <w:rPrChange w:id="29" w:author="David Clinkard" w:date="2020-10-25T19:34:00Z">
            <w:rPr>
              <w:rFonts w:ascii="Times New Roman" w:hAnsi="Times New Roman" w:cs="Times New Roman"/>
            </w:rPr>
          </w:rPrChange>
        </w:rPr>
        <w:lastRenderedPageBreak/>
        <w:t>Summary</w:t>
      </w:r>
    </w:p>
    <w:p w14:paraId="4B4B17CC" w14:textId="77777777" w:rsidR="00116499" w:rsidRPr="00F978C1" w:rsidRDefault="00955052" w:rsidP="002966D7">
      <w:pPr>
        <w:pStyle w:val="BodyText"/>
        <w:spacing w:after="0" w:line="480" w:lineRule="auto"/>
        <w:rPr>
          <w:rFonts w:ascii="Times New Roman" w:hAnsi="Times New Roman" w:cs="Times New Roman"/>
          <w:rPrChange w:id="30" w:author="David Clinkard" w:date="2020-10-25T19:34:00Z">
            <w:rPr>
              <w:rFonts w:ascii="Times New Roman" w:hAnsi="Times New Roman" w:cs="Times New Roman"/>
            </w:rPr>
          </w:rPrChange>
        </w:rPr>
      </w:pPr>
      <w:r w:rsidRPr="00F978C1">
        <w:rPr>
          <w:rFonts w:ascii="Times New Roman" w:hAnsi="Times New Roman" w:cs="Times New Roman"/>
        </w:rPr>
        <w:t xml:space="preserve">Disposable N95 respirator masks are the current standard for </w:t>
      </w:r>
      <w:r w:rsidR="00306214" w:rsidRPr="00F978C1">
        <w:rPr>
          <w:rFonts w:ascii="Times New Roman" w:hAnsi="Times New Roman" w:cs="Times New Roman"/>
        </w:rPr>
        <w:t>health care worker respiratory protection in the current SARS-</w:t>
      </w:r>
      <w:proofErr w:type="spellStart"/>
      <w:r w:rsidR="00306214" w:rsidRPr="00F978C1">
        <w:rPr>
          <w:rFonts w:ascii="Times New Roman" w:hAnsi="Times New Roman" w:cs="Times New Roman"/>
        </w:rPr>
        <w:t>CoV</w:t>
      </w:r>
      <w:proofErr w:type="spellEnd"/>
      <w:r w:rsidR="00306214" w:rsidRPr="00F978C1">
        <w:rPr>
          <w:rFonts w:ascii="Times New Roman" w:hAnsi="Times New Roman" w:cs="Times New Roman"/>
        </w:rPr>
        <w:t xml:space="preserve"> 2 (COVID 19) </w:t>
      </w:r>
      <w:proofErr w:type="gramStart"/>
      <w:r w:rsidR="00306214" w:rsidRPr="00F978C1">
        <w:rPr>
          <w:rFonts w:ascii="Times New Roman" w:hAnsi="Times New Roman" w:cs="Times New Roman"/>
        </w:rPr>
        <w:t>pande</w:t>
      </w:r>
      <w:r w:rsidR="00306214" w:rsidRPr="00F978C1">
        <w:rPr>
          <w:rFonts w:ascii="Times New Roman" w:hAnsi="Times New Roman" w:cs="Times New Roman"/>
          <w:rPrChange w:id="31" w:author="David Clinkard" w:date="2020-10-25T19:34:00Z">
            <w:rPr>
              <w:rFonts w:ascii="Times New Roman" w:hAnsi="Times New Roman" w:cs="Times New Roman"/>
            </w:rPr>
          </w:rPrChange>
        </w:rPr>
        <w:t>mic</w:t>
      </w:r>
      <w:proofErr w:type="gramEnd"/>
      <w:r w:rsidR="00306214" w:rsidRPr="00F978C1">
        <w:rPr>
          <w:rFonts w:ascii="Times New Roman" w:hAnsi="Times New Roman" w:cs="Times New Roman"/>
          <w:rPrChange w:id="32" w:author="David Clinkard" w:date="2020-10-25T19:34:00Z">
            <w:rPr>
              <w:rFonts w:ascii="Times New Roman" w:hAnsi="Times New Roman" w:cs="Times New Roman"/>
            </w:rPr>
          </w:rPrChange>
        </w:rPr>
        <w:t>. However, initial fit testing can have low sensitivity, leading to inconsistent protectio</w:t>
      </w:r>
      <w:r w:rsidR="00116499" w:rsidRPr="00F978C1">
        <w:rPr>
          <w:rFonts w:ascii="Times New Roman" w:hAnsi="Times New Roman" w:cs="Times New Roman"/>
          <w:rPrChange w:id="33" w:author="David Clinkard" w:date="2020-10-25T19:34:00Z">
            <w:rPr>
              <w:rFonts w:ascii="Times New Roman" w:hAnsi="Times New Roman" w:cs="Times New Roman"/>
            </w:rPr>
          </w:rPrChange>
        </w:rPr>
        <w:t>n</w:t>
      </w:r>
      <w:r w:rsidR="00306214" w:rsidRPr="00F978C1">
        <w:rPr>
          <w:rFonts w:ascii="Times New Roman" w:hAnsi="Times New Roman" w:cs="Times New Roman"/>
          <w:rPrChange w:id="34" w:author="David Clinkard" w:date="2020-10-25T19:34:00Z">
            <w:rPr>
              <w:rFonts w:ascii="Times New Roman" w:hAnsi="Times New Roman" w:cs="Times New Roman"/>
            </w:rPr>
          </w:rPrChange>
        </w:rPr>
        <w:t xml:space="preserve">. Multiple groups have developed alternative solutions, </w:t>
      </w:r>
      <w:r w:rsidR="00116499" w:rsidRPr="00F978C1">
        <w:rPr>
          <w:rFonts w:ascii="Times New Roman" w:hAnsi="Times New Roman" w:cs="Times New Roman"/>
          <w:rPrChange w:id="35" w:author="David Clinkard" w:date="2020-10-25T19:34:00Z">
            <w:rPr>
              <w:rFonts w:ascii="Times New Roman" w:hAnsi="Times New Roman" w:cs="Times New Roman"/>
            </w:rPr>
          </w:rPrChange>
        </w:rPr>
        <w:t>such as</w:t>
      </w:r>
      <w:r w:rsidR="00306214" w:rsidRPr="00F978C1">
        <w:rPr>
          <w:rFonts w:ascii="Times New Roman" w:hAnsi="Times New Roman" w:cs="Times New Roman"/>
          <w:rPrChange w:id="36" w:author="David Clinkard" w:date="2020-10-25T19:34:00Z">
            <w:rPr>
              <w:rFonts w:ascii="Times New Roman" w:hAnsi="Times New Roman" w:cs="Times New Roman"/>
            </w:rPr>
          </w:rPrChange>
        </w:rPr>
        <w:t xml:space="preserve"> </w:t>
      </w:r>
      <w:r w:rsidR="00116499" w:rsidRPr="00F978C1">
        <w:rPr>
          <w:rFonts w:ascii="Times New Roman" w:hAnsi="Times New Roman" w:cs="Times New Roman"/>
          <w:rPrChange w:id="37" w:author="David Clinkard" w:date="2020-10-25T19:34:00Z">
            <w:rPr>
              <w:rFonts w:ascii="Times New Roman" w:hAnsi="Times New Roman" w:cs="Times New Roman"/>
            </w:rPr>
          </w:rPrChange>
        </w:rPr>
        <w:t xml:space="preserve">modified </w:t>
      </w:r>
      <w:r w:rsidR="00306214" w:rsidRPr="00F978C1">
        <w:rPr>
          <w:rFonts w:ascii="Times New Roman" w:hAnsi="Times New Roman" w:cs="Times New Roman"/>
          <w:rPrChange w:id="38" w:author="David Clinkard" w:date="2020-10-25T19:34:00Z">
            <w:rPr>
              <w:rFonts w:ascii="Times New Roman" w:hAnsi="Times New Roman" w:cs="Times New Roman"/>
            </w:rPr>
          </w:rPrChange>
        </w:rPr>
        <w:t xml:space="preserve">snorkel masks to overcome these limitations, however validation of these solutions has been lacking. </w:t>
      </w:r>
    </w:p>
    <w:p w14:paraId="78709325" w14:textId="229BBA69" w:rsidR="001C0EA2" w:rsidRPr="00F978C1" w:rsidRDefault="00306214" w:rsidP="00116499">
      <w:pPr>
        <w:pStyle w:val="BodyText"/>
        <w:spacing w:after="0" w:line="480" w:lineRule="auto"/>
        <w:ind w:firstLine="720"/>
        <w:rPr>
          <w:rFonts w:ascii="Times New Roman" w:hAnsi="Times New Roman" w:cs="Times New Roman"/>
          <w:lang w:val="en-CA"/>
          <w:rPrChange w:id="39" w:author="David Clinkard" w:date="2020-10-25T19:34:00Z">
            <w:rPr>
              <w:rFonts w:ascii="Times New Roman" w:hAnsi="Times New Roman" w:cs="Times New Roman"/>
              <w:lang w:val="en-CA"/>
            </w:rPr>
          </w:rPrChange>
        </w:rPr>
      </w:pPr>
      <w:r w:rsidRPr="00F978C1">
        <w:rPr>
          <w:rFonts w:ascii="Times New Roman" w:hAnsi="Times New Roman" w:cs="Times New Roman"/>
          <w:rPrChange w:id="40" w:author="David Clinkard" w:date="2020-10-25T19:34:00Z">
            <w:rPr>
              <w:rFonts w:ascii="Times New Roman" w:hAnsi="Times New Roman" w:cs="Times New Roman"/>
            </w:rPr>
          </w:rPrChange>
        </w:rPr>
        <w:t>We sought to</w:t>
      </w:r>
      <w:r w:rsidR="00955052" w:rsidRPr="00F978C1">
        <w:rPr>
          <w:rFonts w:ascii="Times New Roman" w:hAnsi="Times New Roman" w:cs="Times New Roman"/>
          <w:rPrChange w:id="41" w:author="David Clinkard" w:date="2020-10-25T19:34:00Z">
            <w:rPr>
              <w:rFonts w:ascii="Times New Roman" w:hAnsi="Times New Roman" w:cs="Times New Roman"/>
            </w:rPr>
          </w:rPrChange>
        </w:rPr>
        <w:t xml:space="preserve"> determine if N95s and Snorkel Masks (SM) equipped with filters provide consistent protection levels in healthcare workers and if the addition of a positive pressure via an inexpensive powered air purifier respirator (PAPR) to the SM can enhance protection.</w:t>
      </w:r>
      <w:r w:rsidRPr="00F978C1">
        <w:rPr>
          <w:rFonts w:ascii="Times New Roman" w:hAnsi="Times New Roman" w:cs="Times New Roman"/>
          <w:lang w:val="en-CA"/>
          <w:rPrChange w:id="42" w:author="David Clinkard" w:date="2020-10-25T19:34:00Z">
            <w:rPr>
              <w:rFonts w:ascii="Times New Roman" w:hAnsi="Times New Roman" w:cs="Times New Roman"/>
              <w:lang w:val="en-CA"/>
            </w:rPr>
          </w:rPrChange>
        </w:rPr>
        <w:t xml:space="preserve"> </w:t>
      </w:r>
      <w:r w:rsidR="00955052" w:rsidRPr="00F978C1">
        <w:rPr>
          <w:rFonts w:ascii="Times New Roman" w:hAnsi="Times New Roman" w:cs="Times New Roman"/>
          <w:rPrChange w:id="43" w:author="David Clinkard" w:date="2020-10-25T19:34:00Z">
            <w:rPr>
              <w:rFonts w:ascii="Times New Roman" w:hAnsi="Times New Roman" w:cs="Times New Roman"/>
            </w:rPr>
          </w:rPrChange>
        </w:rPr>
        <w:t xml:space="preserve">51 Health care workers </w:t>
      </w:r>
      <w:r w:rsidR="00116499" w:rsidRPr="00F978C1">
        <w:rPr>
          <w:rFonts w:ascii="Times New Roman" w:hAnsi="Times New Roman" w:cs="Times New Roman"/>
          <w:rPrChange w:id="44" w:author="David Clinkard" w:date="2020-10-25T19:34:00Z">
            <w:rPr>
              <w:rFonts w:ascii="Times New Roman" w:hAnsi="Times New Roman" w:cs="Times New Roman"/>
            </w:rPr>
          </w:rPrChange>
        </w:rPr>
        <w:t xml:space="preserve">who were qualitatively </w:t>
      </w:r>
      <w:r w:rsidR="00955052" w:rsidRPr="00F978C1">
        <w:rPr>
          <w:rFonts w:ascii="Times New Roman" w:hAnsi="Times New Roman" w:cs="Times New Roman"/>
          <w:rPrChange w:id="45" w:author="David Clinkard" w:date="2020-10-25T19:34:00Z">
            <w:rPr>
              <w:rFonts w:ascii="Times New Roman" w:hAnsi="Times New Roman" w:cs="Times New Roman"/>
            </w:rPr>
          </w:rPrChange>
        </w:rPr>
        <w:t xml:space="preserve">fitted with N95 </w:t>
      </w:r>
      <w:r w:rsidR="00116499" w:rsidRPr="00F978C1">
        <w:rPr>
          <w:rFonts w:ascii="Times New Roman" w:hAnsi="Times New Roman" w:cs="Times New Roman"/>
          <w:rPrChange w:id="46" w:author="David Clinkard" w:date="2020-10-25T19:34:00Z">
            <w:rPr>
              <w:rFonts w:ascii="Times New Roman" w:hAnsi="Times New Roman" w:cs="Times New Roman"/>
            </w:rPr>
          </w:rPrChange>
        </w:rPr>
        <w:t xml:space="preserve">masks </w:t>
      </w:r>
      <w:r w:rsidR="00955052" w:rsidRPr="00F978C1">
        <w:rPr>
          <w:rFonts w:ascii="Times New Roman" w:hAnsi="Times New Roman" w:cs="Times New Roman"/>
          <w:rPrChange w:id="47" w:author="David Clinkard" w:date="2020-10-25T19:34:00Z">
            <w:rPr>
              <w:rFonts w:ascii="Times New Roman" w:hAnsi="Times New Roman" w:cs="Times New Roman"/>
            </w:rPr>
          </w:rPrChange>
        </w:rPr>
        <w:t>underwent quantitative mask fit testing according to a Simulated Workplace Protocol (SWP). N95, SM and SM with the addition of a novel inexpensive PAPR (PSM) were tested.</w:t>
      </w:r>
      <w:r w:rsidRPr="00F978C1">
        <w:rPr>
          <w:rFonts w:ascii="Times New Roman" w:hAnsi="Times New Roman" w:cs="Times New Roman"/>
          <w:lang w:val="en-CA"/>
          <w:rPrChange w:id="48" w:author="David Clinkard" w:date="2020-10-25T19:34:00Z">
            <w:rPr>
              <w:rFonts w:ascii="Times New Roman" w:hAnsi="Times New Roman" w:cs="Times New Roman"/>
              <w:lang w:val="en-CA"/>
            </w:rPr>
          </w:rPrChange>
        </w:rPr>
        <w:t xml:space="preserve"> </w:t>
      </w:r>
      <w:r w:rsidR="00955052" w:rsidRPr="00F978C1">
        <w:rPr>
          <w:rFonts w:ascii="Times New Roman" w:hAnsi="Times New Roman" w:cs="Times New Roman"/>
          <w:rPrChange w:id="49" w:author="David Clinkard" w:date="2020-10-25T19:34:00Z">
            <w:rPr>
              <w:rFonts w:ascii="Times New Roman" w:hAnsi="Times New Roman" w:cs="Times New Roman"/>
            </w:rPr>
          </w:rPrChange>
        </w:rPr>
        <w:t>Utilizing a standardized seven-step SWP, respiratory filtration ratios were collected for each individual step, and averaged to obtain overall fit factor (SWPF). Failure was defined as individual filtration ratio or overall SWPF below 100.</w:t>
      </w:r>
    </w:p>
    <w:p w14:paraId="0BFE2F3A" w14:textId="39A6B364" w:rsidR="001C0EA2" w:rsidRPr="00F978C1" w:rsidRDefault="00955052" w:rsidP="00116499">
      <w:pPr>
        <w:pStyle w:val="BodyText"/>
        <w:spacing w:after="0" w:line="480" w:lineRule="auto"/>
        <w:ind w:firstLine="720"/>
        <w:rPr>
          <w:rFonts w:ascii="Times New Roman" w:hAnsi="Times New Roman" w:cs="Times New Roman"/>
          <w:lang w:val="en-CA"/>
          <w:rPrChange w:id="50" w:author="David Clinkard" w:date="2020-10-25T19:34:00Z">
            <w:rPr>
              <w:rFonts w:ascii="Times New Roman" w:hAnsi="Times New Roman" w:cs="Times New Roman"/>
              <w:lang w:val="en-CA"/>
            </w:rPr>
          </w:rPrChange>
        </w:rPr>
      </w:pPr>
      <w:r w:rsidRPr="00F978C1">
        <w:rPr>
          <w:rFonts w:ascii="Times New Roman" w:hAnsi="Times New Roman" w:cs="Times New Roman"/>
          <w:rPrChange w:id="51" w:author="David Clinkard" w:date="2020-10-25T19:34:00Z">
            <w:rPr>
              <w:rFonts w:ascii="Times New Roman" w:hAnsi="Times New Roman" w:cs="Times New Roman"/>
            </w:rPr>
          </w:rPrChange>
        </w:rPr>
        <w:t xml:space="preserve">N95s and SM failed one or more testing steps in 59% and 20% of </w:t>
      </w:r>
      <w:r w:rsidR="00116499" w:rsidRPr="00F978C1">
        <w:rPr>
          <w:rFonts w:ascii="Times New Roman" w:hAnsi="Times New Roman" w:cs="Times New Roman"/>
          <w:rPrChange w:id="52" w:author="David Clinkard" w:date="2020-10-25T19:34:00Z">
            <w:rPr>
              <w:rFonts w:ascii="Times New Roman" w:hAnsi="Times New Roman" w:cs="Times New Roman"/>
            </w:rPr>
          </w:rPrChange>
        </w:rPr>
        <w:t>participants,</w:t>
      </w:r>
      <w:r w:rsidRPr="00F978C1">
        <w:rPr>
          <w:rFonts w:ascii="Times New Roman" w:hAnsi="Times New Roman" w:cs="Times New Roman"/>
          <w:rPrChange w:id="53" w:author="David Clinkard" w:date="2020-10-25T19:34:00Z">
            <w:rPr>
              <w:rFonts w:ascii="Times New Roman" w:hAnsi="Times New Roman" w:cs="Times New Roman"/>
            </w:rPr>
          </w:rPrChange>
        </w:rPr>
        <w:t xml:space="preserve"> respectively. 24% of N95 and 8% of SM failed overall SWPF. The PSM had zero individual or overall failures. </w:t>
      </w:r>
      <w:r w:rsidR="00116499" w:rsidRPr="00F978C1">
        <w:rPr>
          <w:rFonts w:ascii="Times New Roman" w:hAnsi="Times New Roman" w:cs="Times New Roman"/>
          <w:rPrChange w:id="54" w:author="David Clinkard" w:date="2020-10-25T19:34:00Z">
            <w:rPr>
              <w:rFonts w:ascii="Times New Roman" w:hAnsi="Times New Roman" w:cs="Times New Roman"/>
            </w:rPr>
          </w:rPrChange>
        </w:rPr>
        <w:t xml:space="preserve"> </w:t>
      </w:r>
      <w:r w:rsidRPr="00F978C1">
        <w:rPr>
          <w:rFonts w:ascii="Times New Roman" w:hAnsi="Times New Roman" w:cs="Times New Roman"/>
          <w:rPrChange w:id="55" w:author="David Clinkard" w:date="2020-10-25T19:34:00Z">
            <w:rPr>
              <w:rFonts w:ascii="Times New Roman" w:hAnsi="Times New Roman" w:cs="Times New Roman"/>
            </w:rPr>
          </w:rPrChange>
        </w:rPr>
        <w:t xml:space="preserve">N95 and SM respirators were found to provide inconsistent respiratory protection in experienced health care workers. </w:t>
      </w:r>
      <w:r w:rsidR="00116499" w:rsidRPr="00F978C1">
        <w:rPr>
          <w:rFonts w:ascii="Times New Roman" w:hAnsi="Times New Roman" w:cs="Times New Roman"/>
          <w:rPrChange w:id="56" w:author="David Clinkard" w:date="2020-10-25T19:34:00Z">
            <w:rPr>
              <w:rFonts w:ascii="Times New Roman" w:hAnsi="Times New Roman" w:cs="Times New Roman"/>
            </w:rPr>
          </w:rPrChange>
        </w:rPr>
        <w:t>These findings suggest that qualitative N95 testing may overestimate respiratory protection, and that</w:t>
      </w:r>
      <w:r w:rsidR="00313B25" w:rsidRPr="00F978C1">
        <w:rPr>
          <w:rFonts w:ascii="Times New Roman" w:hAnsi="Times New Roman" w:cs="Times New Roman"/>
          <w:rPrChange w:id="57" w:author="David Clinkard" w:date="2020-10-25T19:34:00Z">
            <w:rPr>
              <w:rFonts w:ascii="Times New Roman" w:hAnsi="Times New Roman" w:cs="Times New Roman"/>
            </w:rPr>
          </w:rPrChange>
        </w:rPr>
        <w:t xml:space="preserve"> a quantitative assessment of N95 fit significantly improves the consistency of respiratory protection.</w:t>
      </w:r>
    </w:p>
    <w:p w14:paraId="31666FD4" w14:textId="77777777" w:rsidR="001C0EA2" w:rsidRPr="00F978C1" w:rsidRDefault="00955052" w:rsidP="002966D7">
      <w:pPr>
        <w:pStyle w:val="BodyText"/>
        <w:spacing w:after="0" w:line="480" w:lineRule="auto"/>
        <w:rPr>
          <w:rFonts w:ascii="Times New Roman" w:hAnsi="Times New Roman" w:cs="Times New Roman"/>
          <w:rPrChange w:id="58" w:author="David Clinkard" w:date="2020-10-25T19:34:00Z">
            <w:rPr>
              <w:rFonts w:ascii="Times New Roman" w:hAnsi="Times New Roman" w:cs="Times New Roman"/>
            </w:rPr>
          </w:rPrChange>
        </w:rPr>
      </w:pPr>
      <w:r w:rsidRPr="00F978C1">
        <w:rPr>
          <w:rFonts w:ascii="Times New Roman" w:hAnsi="Times New Roman" w:cs="Times New Roman"/>
          <w:rPrChange w:id="59" w:author="David Clinkard" w:date="2020-10-25T19:34:00Z">
            <w:rPr>
              <w:rFonts w:ascii="Times New Roman" w:hAnsi="Times New Roman" w:cs="Times New Roman"/>
            </w:rPr>
          </w:rPrChange>
        </w:rPr>
        <w:br w:type="page"/>
      </w:r>
    </w:p>
    <w:p w14:paraId="41DCF4DA" w14:textId="77777777" w:rsidR="001C0EA2" w:rsidRPr="00F978C1" w:rsidRDefault="00955052" w:rsidP="002966D7">
      <w:pPr>
        <w:pStyle w:val="Heading2"/>
        <w:numPr>
          <w:ilvl w:val="1"/>
          <w:numId w:val="2"/>
        </w:numPr>
        <w:spacing w:before="0" w:after="0" w:line="480" w:lineRule="auto"/>
        <w:rPr>
          <w:rFonts w:ascii="Times New Roman" w:hAnsi="Times New Roman" w:cs="Times New Roman"/>
          <w:sz w:val="24"/>
          <w:szCs w:val="24"/>
          <w:rPrChange w:id="60" w:author="David Clinkard" w:date="2020-10-25T19:34:00Z">
            <w:rPr>
              <w:rFonts w:ascii="Times New Roman" w:hAnsi="Times New Roman" w:cs="Times New Roman"/>
            </w:rPr>
          </w:rPrChange>
        </w:rPr>
      </w:pPr>
      <w:r w:rsidRPr="00F978C1">
        <w:rPr>
          <w:rFonts w:ascii="Times New Roman" w:hAnsi="Times New Roman" w:cs="Times New Roman"/>
          <w:sz w:val="24"/>
          <w:szCs w:val="24"/>
          <w:rPrChange w:id="61" w:author="David Clinkard" w:date="2020-10-25T19:34:00Z">
            <w:rPr>
              <w:rFonts w:ascii="Times New Roman" w:hAnsi="Times New Roman" w:cs="Times New Roman"/>
            </w:rPr>
          </w:rPrChange>
        </w:rPr>
        <w:lastRenderedPageBreak/>
        <w:t>Introduction</w:t>
      </w:r>
    </w:p>
    <w:p w14:paraId="54AA2B0E" w14:textId="6AFAB71A" w:rsidR="001C0EA2" w:rsidRPr="00F978C1" w:rsidRDefault="00955052" w:rsidP="002966D7">
      <w:pPr>
        <w:pStyle w:val="BodyText"/>
        <w:spacing w:after="0" w:line="480" w:lineRule="auto"/>
        <w:rPr>
          <w:rFonts w:ascii="Times New Roman" w:hAnsi="Times New Roman" w:cs="Times New Roman"/>
          <w:lang w:val="en-CA"/>
          <w:rPrChange w:id="62" w:author="David Clinkard" w:date="2020-10-25T19:34:00Z">
            <w:rPr>
              <w:rFonts w:ascii="Times New Roman" w:hAnsi="Times New Roman" w:cs="Times New Roman"/>
              <w:lang w:val="en-CA"/>
            </w:rPr>
          </w:rPrChange>
        </w:rPr>
      </w:pPr>
      <w:bookmarkStart w:id="63" w:name="_Hlk54105452"/>
      <w:r w:rsidRPr="00F978C1">
        <w:rPr>
          <w:rFonts w:ascii="Times New Roman" w:hAnsi="Times New Roman" w:cs="Times New Roman"/>
        </w:rPr>
        <w:t>The burden of SARS-</w:t>
      </w:r>
      <w:proofErr w:type="spellStart"/>
      <w:r w:rsidRPr="00F978C1">
        <w:rPr>
          <w:rFonts w:ascii="Times New Roman" w:hAnsi="Times New Roman" w:cs="Times New Roman"/>
        </w:rPr>
        <w:t>CoV</w:t>
      </w:r>
      <w:proofErr w:type="spellEnd"/>
      <w:r w:rsidRPr="00F978C1">
        <w:rPr>
          <w:rFonts w:ascii="Times New Roman" w:hAnsi="Times New Roman" w:cs="Times New Roman"/>
        </w:rPr>
        <w:t xml:space="preserve"> 2 infections among health care workers </w:t>
      </w:r>
      <w:del w:id="64" w:author="David Clinkard" w:date="2020-10-25T17:11:00Z">
        <w:r w:rsidRPr="00F978C1" w:rsidDel="00022FA3">
          <w:rPr>
            <w:rFonts w:ascii="Times New Roman" w:hAnsi="Times New Roman" w:cs="Times New Roman"/>
            <w:rPrChange w:id="65" w:author="David Clinkard" w:date="2020-10-25T19:34:00Z">
              <w:rPr>
                <w:rFonts w:ascii="Times New Roman" w:hAnsi="Times New Roman" w:cs="Times New Roman"/>
              </w:rPr>
            </w:rPrChange>
          </w:rPr>
          <w:delText xml:space="preserve">(HCW) </w:delText>
        </w:r>
      </w:del>
      <w:r w:rsidRPr="00F978C1">
        <w:rPr>
          <w:rFonts w:ascii="Times New Roman" w:hAnsi="Times New Roman" w:cs="Times New Roman"/>
          <w:rPrChange w:id="66" w:author="David Clinkard" w:date="2020-10-25T19:34:00Z">
            <w:rPr>
              <w:rFonts w:ascii="Times New Roman" w:hAnsi="Times New Roman" w:cs="Times New Roman"/>
            </w:rPr>
          </w:rPrChange>
        </w:rPr>
        <w:t xml:space="preserve">continues to exceed that of the general </w:t>
      </w:r>
      <w:proofErr w:type="gramStart"/>
      <w:r w:rsidRPr="00F978C1">
        <w:rPr>
          <w:rFonts w:ascii="Times New Roman" w:hAnsi="Times New Roman" w:cs="Times New Roman"/>
          <w:rPrChange w:id="67" w:author="David Clinkard" w:date="2020-10-25T19:34:00Z">
            <w:rPr>
              <w:rFonts w:ascii="Times New Roman" w:hAnsi="Times New Roman" w:cs="Times New Roman"/>
            </w:rPr>
          </w:rPrChange>
        </w:rPr>
        <w:t>community[</w:t>
      </w:r>
      <w:proofErr w:type="gramEnd"/>
      <w:r w:rsidRPr="00F978C1">
        <w:rPr>
          <w:rFonts w:ascii="Times New Roman" w:hAnsi="Times New Roman" w:cs="Times New Roman"/>
          <w:rPrChange w:id="68" w:author="David Clinkard" w:date="2020-10-25T19:34:00Z">
            <w:rPr>
              <w:rFonts w:ascii="Times New Roman" w:hAnsi="Times New Roman" w:cs="Times New Roman"/>
            </w:rPr>
          </w:rPrChange>
        </w:rPr>
        <w:t xml:space="preserve">1,2,3].  This </w:t>
      </w:r>
      <w:ins w:id="69" w:author="David Clinkard" w:date="2020-10-25T17:11:00Z">
        <w:r w:rsidR="00022FA3" w:rsidRPr="00F978C1">
          <w:rPr>
            <w:rFonts w:ascii="Times New Roman" w:hAnsi="Times New Roman" w:cs="Times New Roman"/>
            <w:rPrChange w:id="70" w:author="David Clinkard" w:date="2020-10-25T19:34:00Z">
              <w:rPr>
                <w:rFonts w:ascii="Times New Roman" w:hAnsi="Times New Roman" w:cs="Times New Roman"/>
              </w:rPr>
            </w:rPrChange>
          </w:rPr>
          <w:t>could</w:t>
        </w:r>
      </w:ins>
      <w:del w:id="71" w:author="David Clinkard" w:date="2020-10-25T17:11:00Z">
        <w:r w:rsidRPr="00F978C1" w:rsidDel="00022FA3">
          <w:rPr>
            <w:rFonts w:ascii="Times New Roman" w:hAnsi="Times New Roman" w:cs="Times New Roman"/>
            <w:rPrChange w:id="72" w:author="David Clinkard" w:date="2020-10-25T19:34:00Z">
              <w:rPr>
                <w:rFonts w:ascii="Times New Roman" w:hAnsi="Times New Roman" w:cs="Times New Roman"/>
              </w:rPr>
            </w:rPrChange>
          </w:rPr>
          <w:delText>may</w:delText>
        </w:r>
      </w:del>
      <w:r w:rsidRPr="00F978C1">
        <w:rPr>
          <w:rFonts w:ascii="Times New Roman" w:hAnsi="Times New Roman" w:cs="Times New Roman"/>
          <w:rPrChange w:id="73" w:author="David Clinkard" w:date="2020-10-25T19:34:00Z">
            <w:rPr>
              <w:rFonts w:ascii="Times New Roman" w:hAnsi="Times New Roman" w:cs="Times New Roman"/>
            </w:rPr>
          </w:rPrChange>
        </w:rPr>
        <w:t xml:space="preserve"> be due </w:t>
      </w:r>
      <w:del w:id="74" w:author="David Clinkard" w:date="2020-10-25T17:11:00Z">
        <w:r w:rsidRPr="00F978C1" w:rsidDel="00022FA3">
          <w:rPr>
            <w:rFonts w:ascii="Times New Roman" w:hAnsi="Times New Roman" w:cs="Times New Roman"/>
            <w:rPrChange w:id="75" w:author="David Clinkard" w:date="2020-10-25T19:34:00Z">
              <w:rPr>
                <w:rFonts w:ascii="Times New Roman" w:hAnsi="Times New Roman" w:cs="Times New Roman"/>
              </w:rPr>
            </w:rPrChange>
          </w:rPr>
          <w:delText>to significant</w:delText>
        </w:r>
      </w:del>
      <w:ins w:id="76" w:author="David Clinkard" w:date="2020-10-25T17:11:00Z">
        <w:r w:rsidR="00022FA3" w:rsidRPr="00F978C1">
          <w:rPr>
            <w:rFonts w:ascii="Times New Roman" w:hAnsi="Times New Roman" w:cs="Times New Roman"/>
            <w:rPrChange w:id="77" w:author="David Clinkard" w:date="2020-10-25T19:34:00Z">
              <w:rPr>
                <w:rFonts w:ascii="Times New Roman" w:hAnsi="Times New Roman" w:cs="Times New Roman"/>
              </w:rPr>
            </w:rPrChange>
          </w:rPr>
          <w:t>to</w:t>
        </w:r>
      </w:ins>
      <w:r w:rsidRPr="00F978C1">
        <w:rPr>
          <w:rFonts w:ascii="Times New Roman" w:hAnsi="Times New Roman" w:cs="Times New Roman"/>
          <w:rPrChange w:id="78" w:author="David Clinkard" w:date="2020-10-25T19:34:00Z">
            <w:rPr>
              <w:rFonts w:ascii="Times New Roman" w:hAnsi="Times New Roman" w:cs="Times New Roman"/>
            </w:rPr>
          </w:rPrChange>
        </w:rPr>
        <w:t xml:space="preserve"> knowledge gaps regarding route of transmission</w:t>
      </w:r>
      <w:ins w:id="79" w:author="David Clinkard" w:date="2020-10-25T17:11:00Z">
        <w:r w:rsidR="00022FA3" w:rsidRPr="00F978C1">
          <w:rPr>
            <w:rFonts w:ascii="Times New Roman" w:hAnsi="Times New Roman" w:cs="Times New Roman"/>
            <w:rPrChange w:id="80" w:author="David Clinkard" w:date="2020-10-25T19:34:00Z">
              <w:rPr>
                <w:rFonts w:ascii="Times New Roman" w:hAnsi="Times New Roman" w:cs="Times New Roman"/>
              </w:rPr>
            </w:rPrChange>
          </w:rPr>
          <w:t xml:space="preserve"> and infectivity,</w:t>
        </w:r>
      </w:ins>
      <w:r w:rsidRPr="00F978C1">
        <w:rPr>
          <w:rFonts w:ascii="Times New Roman" w:hAnsi="Times New Roman" w:cs="Times New Roman"/>
          <w:rPrChange w:id="81" w:author="David Clinkard" w:date="2020-10-25T19:34:00Z">
            <w:rPr>
              <w:rFonts w:ascii="Times New Roman" w:hAnsi="Times New Roman" w:cs="Times New Roman"/>
            </w:rPr>
          </w:rPrChange>
        </w:rPr>
        <w:t xml:space="preserve">[4] or failures of our personnel protection systems. </w:t>
      </w:r>
    </w:p>
    <w:p w14:paraId="1F42AC74" w14:textId="7375CFC1" w:rsidR="001C0EA2" w:rsidRPr="00F978C1" w:rsidRDefault="00022FA3" w:rsidP="002966D7">
      <w:pPr>
        <w:pStyle w:val="BodyText"/>
        <w:spacing w:after="0" w:line="480" w:lineRule="auto"/>
        <w:rPr>
          <w:rFonts w:ascii="Times New Roman" w:hAnsi="Times New Roman" w:cs="Times New Roman"/>
          <w:lang w:val="en-CA"/>
          <w:rPrChange w:id="82" w:author="David Clinkard" w:date="2020-10-25T19:34:00Z">
            <w:rPr>
              <w:rFonts w:ascii="Times New Roman" w:hAnsi="Times New Roman" w:cs="Times New Roman"/>
              <w:lang w:val="en-CA"/>
            </w:rPr>
          </w:rPrChange>
        </w:rPr>
      </w:pPr>
      <w:ins w:id="83" w:author="David Clinkard" w:date="2020-10-25T17:11:00Z">
        <w:r w:rsidRPr="00F978C1">
          <w:rPr>
            <w:rFonts w:ascii="Times New Roman" w:hAnsi="Times New Roman" w:cs="Times New Roman"/>
            <w:rPrChange w:id="84" w:author="David Clinkard" w:date="2020-10-25T19:34:00Z">
              <w:rPr>
                <w:rFonts w:ascii="Times New Roman" w:hAnsi="Times New Roman" w:cs="Times New Roman"/>
              </w:rPr>
            </w:rPrChange>
          </w:rPr>
          <w:t>Half fac</w:t>
        </w:r>
      </w:ins>
      <w:ins w:id="85" w:author="David Clinkard" w:date="2020-10-25T17:12:00Z">
        <w:r w:rsidRPr="00F978C1">
          <w:rPr>
            <w:rFonts w:ascii="Times New Roman" w:hAnsi="Times New Roman" w:cs="Times New Roman"/>
            <w:rPrChange w:id="86" w:author="David Clinkard" w:date="2020-10-25T19:34:00Z">
              <w:rPr>
                <w:rFonts w:ascii="Times New Roman" w:hAnsi="Times New Roman" w:cs="Times New Roman"/>
              </w:rPr>
            </w:rPrChange>
          </w:rPr>
          <w:t xml:space="preserve">e respirators such as single use </w:t>
        </w:r>
      </w:ins>
      <w:del w:id="87" w:author="David Clinkard" w:date="2020-10-25T17:12:00Z">
        <w:r w:rsidR="00955052" w:rsidRPr="00F978C1" w:rsidDel="00022FA3">
          <w:rPr>
            <w:rFonts w:ascii="Times New Roman" w:hAnsi="Times New Roman" w:cs="Times New Roman"/>
            <w:rPrChange w:id="88" w:author="David Clinkard" w:date="2020-10-25T19:34:00Z">
              <w:rPr>
                <w:rFonts w:ascii="Times New Roman" w:hAnsi="Times New Roman" w:cs="Times New Roman"/>
              </w:rPr>
            </w:rPrChange>
          </w:rPr>
          <w:delText xml:space="preserve">Disposable </w:delText>
        </w:r>
      </w:del>
      <w:r w:rsidR="00955052" w:rsidRPr="00F978C1">
        <w:rPr>
          <w:rFonts w:ascii="Times New Roman" w:hAnsi="Times New Roman" w:cs="Times New Roman"/>
          <w:rPrChange w:id="89" w:author="David Clinkard" w:date="2020-10-25T19:34:00Z">
            <w:rPr>
              <w:rFonts w:ascii="Times New Roman" w:hAnsi="Times New Roman" w:cs="Times New Roman"/>
            </w:rPr>
          </w:rPrChange>
        </w:rPr>
        <w:t xml:space="preserve">N95 respirators (N95s) are widely used for protection of </w:t>
      </w:r>
      <w:ins w:id="90" w:author="David Clinkard" w:date="2020-10-25T17:12:00Z">
        <w:r w:rsidRPr="00F978C1">
          <w:rPr>
            <w:rFonts w:ascii="Times New Roman" w:hAnsi="Times New Roman" w:cs="Times New Roman"/>
            <w:rPrChange w:id="91" w:author="David Clinkard" w:date="2020-10-25T19:34:00Z">
              <w:rPr>
                <w:rFonts w:ascii="Times New Roman" w:hAnsi="Times New Roman" w:cs="Times New Roman"/>
              </w:rPr>
            </w:rPrChange>
          </w:rPr>
          <w:t>North American health care workers</w:t>
        </w:r>
      </w:ins>
      <w:del w:id="92" w:author="David Clinkard" w:date="2020-10-25T17:12:00Z">
        <w:r w:rsidR="00955052" w:rsidRPr="00F978C1" w:rsidDel="00022FA3">
          <w:rPr>
            <w:rFonts w:ascii="Times New Roman" w:hAnsi="Times New Roman" w:cs="Times New Roman"/>
            <w:rPrChange w:id="93" w:author="David Clinkard" w:date="2020-10-25T19:34:00Z">
              <w:rPr>
                <w:rFonts w:ascii="Times New Roman" w:hAnsi="Times New Roman" w:cs="Times New Roman"/>
              </w:rPr>
            </w:rPrChange>
          </w:rPr>
          <w:delText>HCW</w:delText>
        </w:r>
      </w:del>
      <w:r w:rsidR="00955052" w:rsidRPr="00F978C1">
        <w:rPr>
          <w:rFonts w:ascii="Times New Roman" w:hAnsi="Times New Roman" w:cs="Times New Roman"/>
          <w:rPrChange w:id="94" w:author="David Clinkard" w:date="2020-10-25T19:34:00Z">
            <w:rPr>
              <w:rFonts w:ascii="Times New Roman" w:hAnsi="Times New Roman" w:cs="Times New Roman"/>
            </w:rPr>
          </w:rPrChange>
        </w:rPr>
        <w:t xml:space="preserve"> from respiratory pathogens including SARS-</w:t>
      </w:r>
      <w:proofErr w:type="spellStart"/>
      <w:r w:rsidR="00955052" w:rsidRPr="00F978C1">
        <w:rPr>
          <w:rFonts w:ascii="Times New Roman" w:hAnsi="Times New Roman" w:cs="Times New Roman"/>
          <w:rPrChange w:id="95" w:author="David Clinkard" w:date="2020-10-25T19:34:00Z">
            <w:rPr>
              <w:rFonts w:ascii="Times New Roman" w:hAnsi="Times New Roman" w:cs="Times New Roman"/>
            </w:rPr>
          </w:rPrChange>
        </w:rPr>
        <w:t>CoV</w:t>
      </w:r>
      <w:proofErr w:type="spellEnd"/>
      <w:r w:rsidR="00955052" w:rsidRPr="00F978C1">
        <w:rPr>
          <w:rFonts w:ascii="Times New Roman" w:hAnsi="Times New Roman" w:cs="Times New Roman"/>
          <w:rPrChange w:id="96" w:author="David Clinkard" w:date="2020-10-25T19:34:00Z">
            <w:rPr>
              <w:rFonts w:ascii="Times New Roman" w:hAnsi="Times New Roman" w:cs="Times New Roman"/>
            </w:rPr>
          </w:rPrChange>
        </w:rPr>
        <w:t xml:space="preserve"> 2. However, recent meta-analysis suggest that N95s have failed </w:t>
      </w:r>
      <w:r w:rsidR="003332E4" w:rsidRPr="00F978C1">
        <w:rPr>
          <w:rFonts w:ascii="Times New Roman" w:hAnsi="Times New Roman" w:cs="Times New Roman"/>
          <w:rPrChange w:id="97" w:author="David Clinkard" w:date="2020-10-25T19:34:00Z">
            <w:rPr>
              <w:rFonts w:ascii="Times New Roman" w:hAnsi="Times New Roman" w:cs="Times New Roman"/>
            </w:rPr>
          </w:rPrChange>
        </w:rPr>
        <w:t>to significantly</w:t>
      </w:r>
      <w:r w:rsidR="00955052" w:rsidRPr="00F978C1">
        <w:rPr>
          <w:rFonts w:ascii="Times New Roman" w:hAnsi="Times New Roman" w:cs="Times New Roman"/>
          <w:rPrChange w:id="98" w:author="David Clinkard" w:date="2020-10-25T19:34:00Z">
            <w:rPr>
              <w:rFonts w:ascii="Times New Roman" w:hAnsi="Times New Roman" w:cs="Times New Roman"/>
            </w:rPr>
          </w:rPrChange>
        </w:rPr>
        <w:t xml:space="preserve"> reduce infections among </w:t>
      </w:r>
      <w:ins w:id="99" w:author="David Clinkard" w:date="2020-10-25T19:18:00Z">
        <w:r w:rsidR="00430EB4" w:rsidRPr="00F978C1">
          <w:rPr>
            <w:rFonts w:ascii="Times New Roman" w:hAnsi="Times New Roman" w:cs="Times New Roman"/>
            <w:rPrChange w:id="100" w:author="David Clinkard" w:date="2020-10-25T19:34:00Z">
              <w:rPr>
                <w:rFonts w:ascii="Times New Roman" w:hAnsi="Times New Roman" w:cs="Times New Roman"/>
              </w:rPr>
            </w:rPrChange>
          </w:rPr>
          <w:t xml:space="preserve">health care </w:t>
        </w:r>
        <w:proofErr w:type="spellStart"/>
        <w:r w:rsidR="00430EB4" w:rsidRPr="00F978C1">
          <w:rPr>
            <w:rFonts w:ascii="Times New Roman" w:hAnsi="Times New Roman" w:cs="Times New Roman"/>
            <w:rPrChange w:id="101" w:author="David Clinkard" w:date="2020-10-25T19:34:00Z">
              <w:rPr>
                <w:rFonts w:ascii="Times New Roman" w:hAnsi="Times New Roman" w:cs="Times New Roman"/>
              </w:rPr>
            </w:rPrChange>
          </w:rPr>
          <w:t>workers</w:t>
        </w:r>
      </w:ins>
      <w:del w:id="102" w:author="David Clinkard" w:date="2020-10-25T19:18:00Z">
        <w:r w:rsidR="00955052" w:rsidRPr="00F978C1" w:rsidDel="00430EB4">
          <w:rPr>
            <w:rFonts w:ascii="Times New Roman" w:hAnsi="Times New Roman" w:cs="Times New Roman"/>
            <w:rPrChange w:id="103" w:author="David Clinkard" w:date="2020-10-25T19:34:00Z">
              <w:rPr>
                <w:rFonts w:ascii="Times New Roman" w:hAnsi="Times New Roman" w:cs="Times New Roman"/>
              </w:rPr>
            </w:rPrChange>
          </w:rPr>
          <w:delText>HCW</w:delText>
        </w:r>
      </w:del>
      <w:r w:rsidR="00955052" w:rsidRPr="00F978C1">
        <w:rPr>
          <w:rFonts w:ascii="Times New Roman" w:hAnsi="Times New Roman" w:cs="Times New Roman"/>
          <w:rPrChange w:id="104" w:author="David Clinkard" w:date="2020-10-25T19:34:00Z">
            <w:rPr>
              <w:rFonts w:ascii="Times New Roman" w:hAnsi="Times New Roman" w:cs="Times New Roman"/>
            </w:rPr>
          </w:rPrChange>
        </w:rPr>
        <w:t>s</w:t>
      </w:r>
      <w:proofErr w:type="spellEnd"/>
      <w:r w:rsidR="00955052" w:rsidRPr="00F978C1">
        <w:rPr>
          <w:rFonts w:ascii="Times New Roman" w:hAnsi="Times New Roman" w:cs="Times New Roman"/>
          <w:rPrChange w:id="105" w:author="David Clinkard" w:date="2020-10-25T19:34:00Z">
            <w:rPr>
              <w:rFonts w:ascii="Times New Roman" w:hAnsi="Times New Roman" w:cs="Times New Roman"/>
            </w:rPr>
          </w:rPrChange>
        </w:rPr>
        <w:t xml:space="preserve"> compared to standard surgical </w:t>
      </w:r>
      <w:proofErr w:type="gramStart"/>
      <w:r w:rsidR="00955052" w:rsidRPr="00F978C1">
        <w:rPr>
          <w:rFonts w:ascii="Times New Roman" w:hAnsi="Times New Roman" w:cs="Times New Roman"/>
          <w:rPrChange w:id="106" w:author="David Clinkard" w:date="2020-10-25T19:34:00Z">
            <w:rPr>
              <w:rFonts w:ascii="Times New Roman" w:hAnsi="Times New Roman" w:cs="Times New Roman"/>
            </w:rPr>
          </w:rPrChange>
        </w:rPr>
        <w:t>masks[</w:t>
      </w:r>
      <w:proofErr w:type="gramEnd"/>
      <w:r w:rsidR="00955052" w:rsidRPr="00F978C1">
        <w:rPr>
          <w:rFonts w:ascii="Times New Roman" w:hAnsi="Times New Roman" w:cs="Times New Roman"/>
          <w:rPrChange w:id="107" w:author="David Clinkard" w:date="2020-10-25T19:34:00Z">
            <w:rPr>
              <w:rFonts w:ascii="Times New Roman" w:hAnsi="Times New Roman" w:cs="Times New Roman"/>
            </w:rPr>
          </w:rPrChange>
        </w:rPr>
        <w:t xml:space="preserve">5,6].  Available studies also suggest that N95s may not provide consistent performance, even after standardized fitting and </w:t>
      </w:r>
      <w:proofErr w:type="gramStart"/>
      <w:r w:rsidR="00955052" w:rsidRPr="00F978C1">
        <w:rPr>
          <w:rFonts w:ascii="Times New Roman" w:hAnsi="Times New Roman" w:cs="Times New Roman"/>
          <w:rPrChange w:id="108" w:author="David Clinkard" w:date="2020-10-25T19:34:00Z">
            <w:rPr>
              <w:rFonts w:ascii="Times New Roman" w:hAnsi="Times New Roman" w:cs="Times New Roman"/>
            </w:rPr>
          </w:rPrChange>
        </w:rPr>
        <w:t>training[</w:t>
      </w:r>
      <w:proofErr w:type="gramEnd"/>
      <w:r w:rsidR="00955052" w:rsidRPr="00F978C1">
        <w:rPr>
          <w:rFonts w:ascii="Times New Roman" w:hAnsi="Times New Roman" w:cs="Times New Roman"/>
          <w:rPrChange w:id="109" w:author="David Clinkard" w:date="2020-10-25T19:34:00Z">
            <w:rPr>
              <w:rFonts w:ascii="Times New Roman" w:hAnsi="Times New Roman" w:cs="Times New Roman"/>
            </w:rPr>
          </w:rPrChange>
        </w:rPr>
        <w:t xml:space="preserve">7,8]. </w:t>
      </w:r>
      <w:del w:id="110" w:author="David Clinkard" w:date="2020-10-25T17:12:00Z">
        <w:r w:rsidR="00955052" w:rsidRPr="00F978C1" w:rsidDel="00022FA3">
          <w:rPr>
            <w:rFonts w:ascii="Times New Roman" w:hAnsi="Times New Roman" w:cs="Times New Roman"/>
            <w:rPrChange w:id="111" w:author="David Clinkard" w:date="2020-10-25T19:34:00Z">
              <w:rPr>
                <w:rFonts w:ascii="Times New Roman" w:hAnsi="Times New Roman" w:cs="Times New Roman"/>
              </w:rPr>
            </w:rPrChange>
          </w:rPr>
          <w:delText>Overall the currently</w:delText>
        </w:r>
      </w:del>
      <w:ins w:id="112" w:author="David Clinkard" w:date="2020-10-25T17:12:00Z">
        <w:r w:rsidRPr="00F978C1">
          <w:rPr>
            <w:rFonts w:ascii="Times New Roman" w:hAnsi="Times New Roman" w:cs="Times New Roman"/>
            <w:rPrChange w:id="113" w:author="David Clinkard" w:date="2020-10-25T19:34:00Z">
              <w:rPr>
                <w:rFonts w:ascii="Times New Roman" w:hAnsi="Times New Roman" w:cs="Times New Roman"/>
              </w:rPr>
            </w:rPrChange>
          </w:rPr>
          <w:t xml:space="preserve">Taken together, this </w:t>
        </w:r>
      </w:ins>
      <w:del w:id="114" w:author="David Clinkard" w:date="2020-10-25T17:12:00Z">
        <w:r w:rsidR="00955052" w:rsidRPr="00F978C1" w:rsidDel="00022FA3">
          <w:rPr>
            <w:rFonts w:ascii="Times New Roman" w:hAnsi="Times New Roman" w:cs="Times New Roman"/>
            <w:rPrChange w:id="115" w:author="David Clinkard" w:date="2020-10-25T19:34:00Z">
              <w:rPr>
                <w:rFonts w:ascii="Times New Roman" w:hAnsi="Times New Roman" w:cs="Times New Roman"/>
              </w:rPr>
            </w:rPrChange>
          </w:rPr>
          <w:delText xml:space="preserve"> available data </w:delText>
        </w:r>
      </w:del>
      <w:r w:rsidR="00955052" w:rsidRPr="00F978C1">
        <w:rPr>
          <w:rFonts w:ascii="Times New Roman" w:hAnsi="Times New Roman" w:cs="Times New Roman"/>
          <w:rPrChange w:id="116" w:author="David Clinkard" w:date="2020-10-25T19:34:00Z">
            <w:rPr>
              <w:rFonts w:ascii="Times New Roman" w:hAnsi="Times New Roman" w:cs="Times New Roman"/>
            </w:rPr>
          </w:rPrChange>
        </w:rPr>
        <w:t>suggests that either SARS-</w:t>
      </w:r>
      <w:proofErr w:type="spellStart"/>
      <w:r w:rsidR="00955052" w:rsidRPr="00F978C1">
        <w:rPr>
          <w:rFonts w:ascii="Times New Roman" w:hAnsi="Times New Roman" w:cs="Times New Roman"/>
          <w:rPrChange w:id="117" w:author="David Clinkard" w:date="2020-10-25T19:34:00Z">
            <w:rPr>
              <w:rFonts w:ascii="Times New Roman" w:hAnsi="Times New Roman" w:cs="Times New Roman"/>
            </w:rPr>
          </w:rPrChange>
        </w:rPr>
        <w:t>CoV</w:t>
      </w:r>
      <w:proofErr w:type="spellEnd"/>
      <w:r w:rsidR="00955052" w:rsidRPr="00F978C1">
        <w:rPr>
          <w:rFonts w:ascii="Times New Roman" w:hAnsi="Times New Roman" w:cs="Times New Roman"/>
          <w:rPrChange w:id="118" w:author="David Clinkard" w:date="2020-10-25T19:34:00Z">
            <w:rPr>
              <w:rFonts w:ascii="Times New Roman" w:hAnsi="Times New Roman" w:cs="Times New Roman"/>
            </w:rPr>
          </w:rPrChange>
        </w:rPr>
        <w:t xml:space="preserve"> 2  has other significant routes of transmission, in addition to droplets and aerosols, against which HCWs are not adequately protected,  or that N95 respirators do not provide adequate protection against droplets and close-range aerosols. </w:t>
      </w:r>
    </w:p>
    <w:p w14:paraId="0C8EFE78" w14:textId="1782CAA4" w:rsidR="009953DE" w:rsidRPr="00F978C1" w:rsidRDefault="00955052" w:rsidP="002966D7">
      <w:pPr>
        <w:pStyle w:val="BodyText"/>
        <w:spacing w:after="0" w:line="480" w:lineRule="auto"/>
        <w:rPr>
          <w:rFonts w:ascii="Times New Roman" w:hAnsi="Times New Roman" w:cs="Times New Roman"/>
          <w:rPrChange w:id="119" w:author="David Clinkard" w:date="2020-10-25T19:34:00Z">
            <w:rPr>
              <w:rFonts w:ascii="Times New Roman" w:hAnsi="Times New Roman" w:cs="Times New Roman"/>
            </w:rPr>
          </w:rPrChange>
        </w:rPr>
      </w:pPr>
      <w:r w:rsidRPr="00F978C1">
        <w:rPr>
          <w:rFonts w:ascii="Times New Roman" w:hAnsi="Times New Roman" w:cs="Times New Roman"/>
          <w:rPrChange w:id="120" w:author="David Clinkard" w:date="2020-10-25T19:34:00Z">
            <w:rPr>
              <w:rFonts w:ascii="Times New Roman" w:hAnsi="Times New Roman" w:cs="Times New Roman"/>
            </w:rPr>
          </w:rPrChange>
        </w:rPr>
        <w:t xml:space="preserve">The performance of N95s and other negative pressure respirators primarily depends on a stable face seal to prevent entrainment of unfiltered </w:t>
      </w:r>
      <w:proofErr w:type="gramStart"/>
      <w:r w:rsidRPr="00F978C1">
        <w:rPr>
          <w:rFonts w:ascii="Times New Roman" w:hAnsi="Times New Roman" w:cs="Times New Roman"/>
          <w:rPrChange w:id="121" w:author="David Clinkard" w:date="2020-10-25T19:34:00Z">
            <w:rPr>
              <w:rFonts w:ascii="Times New Roman" w:hAnsi="Times New Roman" w:cs="Times New Roman"/>
            </w:rPr>
          </w:rPrChange>
        </w:rPr>
        <w:t>air[</w:t>
      </w:r>
      <w:proofErr w:type="gramEnd"/>
      <w:r w:rsidRPr="00F978C1">
        <w:rPr>
          <w:rFonts w:ascii="Times New Roman" w:hAnsi="Times New Roman" w:cs="Times New Roman"/>
          <w:rPrChange w:id="122" w:author="David Clinkard" w:date="2020-10-25T19:34:00Z">
            <w:rPr>
              <w:rFonts w:ascii="Times New Roman" w:hAnsi="Times New Roman" w:cs="Times New Roman"/>
            </w:rPr>
          </w:rPrChange>
        </w:rPr>
        <w:t xml:space="preserve">9]. Consistency of this seal is essential to protect </w:t>
      </w:r>
      <w:del w:id="123" w:author="David Clinkard" w:date="2020-10-25T19:18:00Z">
        <w:r w:rsidRPr="00F978C1" w:rsidDel="00430EB4">
          <w:rPr>
            <w:rFonts w:ascii="Times New Roman" w:hAnsi="Times New Roman" w:cs="Times New Roman"/>
            <w:rPrChange w:id="124" w:author="David Clinkard" w:date="2020-10-25T19:34:00Z">
              <w:rPr>
                <w:rFonts w:ascii="Times New Roman" w:hAnsi="Times New Roman" w:cs="Times New Roman"/>
              </w:rPr>
            </w:rPrChange>
          </w:rPr>
          <w:delText>HCWs</w:delText>
        </w:r>
      </w:del>
      <w:ins w:id="125" w:author="David Clinkard" w:date="2020-10-25T19:18:00Z">
        <w:r w:rsidR="00430EB4" w:rsidRPr="00F978C1">
          <w:rPr>
            <w:rFonts w:ascii="Times New Roman" w:hAnsi="Times New Roman" w:cs="Times New Roman"/>
            <w:rPrChange w:id="126" w:author="David Clinkard" w:date="2020-10-25T19:34:00Z">
              <w:rPr>
                <w:rFonts w:ascii="Times New Roman" w:hAnsi="Times New Roman" w:cs="Times New Roman"/>
              </w:rPr>
            </w:rPrChange>
          </w:rPr>
          <w:t xml:space="preserve">health care </w:t>
        </w:r>
      </w:ins>
      <w:ins w:id="127" w:author="David Clinkard" w:date="2020-10-25T19:19:00Z">
        <w:r w:rsidR="00430EB4" w:rsidRPr="00F978C1">
          <w:rPr>
            <w:rFonts w:ascii="Times New Roman" w:hAnsi="Times New Roman" w:cs="Times New Roman"/>
            <w:rPrChange w:id="128" w:author="David Clinkard" w:date="2020-10-25T19:34:00Z">
              <w:rPr>
                <w:rFonts w:ascii="Times New Roman" w:hAnsi="Times New Roman" w:cs="Times New Roman"/>
              </w:rPr>
            </w:rPrChange>
          </w:rPr>
          <w:t>worker</w:t>
        </w:r>
      </w:ins>
      <w:ins w:id="129" w:author="David Clinkard" w:date="2020-10-25T19:18:00Z">
        <w:r w:rsidR="00430EB4" w:rsidRPr="00F978C1">
          <w:rPr>
            <w:rFonts w:ascii="Times New Roman" w:hAnsi="Times New Roman" w:cs="Times New Roman"/>
            <w:rPrChange w:id="130" w:author="David Clinkard" w:date="2020-10-25T19:34:00Z">
              <w:rPr>
                <w:rFonts w:ascii="Times New Roman" w:hAnsi="Times New Roman" w:cs="Times New Roman"/>
              </w:rPr>
            </w:rPrChange>
          </w:rPr>
          <w:t>s</w:t>
        </w:r>
      </w:ins>
      <w:r w:rsidR="003550CD" w:rsidRPr="00F978C1">
        <w:rPr>
          <w:rFonts w:ascii="Times New Roman" w:hAnsi="Times New Roman" w:cs="Times New Roman"/>
          <w:rPrChange w:id="131" w:author="David Clinkard" w:date="2020-10-25T19:34:00Z">
            <w:rPr>
              <w:rFonts w:ascii="Times New Roman" w:hAnsi="Times New Roman" w:cs="Times New Roman"/>
            </w:rPr>
          </w:rPrChange>
        </w:rPr>
        <w:t xml:space="preserve">, </w:t>
      </w:r>
      <w:r w:rsidR="002966D7" w:rsidRPr="00F978C1">
        <w:rPr>
          <w:rFonts w:ascii="Times New Roman" w:hAnsi="Times New Roman" w:cs="Times New Roman"/>
          <w:rPrChange w:id="132" w:author="David Clinkard" w:date="2020-10-25T19:34:00Z">
            <w:rPr>
              <w:rFonts w:ascii="Times New Roman" w:hAnsi="Times New Roman" w:cs="Times New Roman"/>
            </w:rPr>
          </w:rPrChange>
        </w:rPr>
        <w:t>particularly</w:t>
      </w:r>
      <w:r w:rsidR="003550CD" w:rsidRPr="00F978C1">
        <w:rPr>
          <w:rFonts w:ascii="Times New Roman" w:hAnsi="Times New Roman" w:cs="Times New Roman"/>
          <w:rPrChange w:id="133" w:author="David Clinkard" w:date="2020-10-25T19:34:00Z">
            <w:rPr>
              <w:rFonts w:ascii="Times New Roman" w:hAnsi="Times New Roman" w:cs="Times New Roman"/>
            </w:rPr>
          </w:rPrChange>
        </w:rPr>
        <w:t xml:space="preserve"> </w:t>
      </w:r>
      <w:proofErr w:type="spellStart"/>
      <w:r w:rsidR="003550CD" w:rsidRPr="00F978C1">
        <w:rPr>
          <w:rFonts w:ascii="Times New Roman" w:hAnsi="Times New Roman" w:cs="Times New Roman"/>
          <w:rPrChange w:id="134" w:author="David Clinkard" w:date="2020-10-25T19:34:00Z">
            <w:rPr>
              <w:rFonts w:ascii="Times New Roman" w:hAnsi="Times New Roman" w:cs="Times New Roman"/>
            </w:rPr>
          </w:rPrChange>
        </w:rPr>
        <w:t>an</w:t>
      </w:r>
      <w:ins w:id="135" w:author="David Clinkard" w:date="2020-10-25T19:19:00Z">
        <w:r w:rsidR="00430EB4" w:rsidRPr="00F978C1">
          <w:rPr>
            <w:rFonts w:ascii="Times New Roman" w:hAnsi="Times New Roman" w:cs="Times New Roman"/>
            <w:rPrChange w:id="136" w:author="David Clinkard" w:date="2020-10-25T19:34:00Z">
              <w:rPr>
                <w:rFonts w:ascii="Times New Roman" w:hAnsi="Times New Roman" w:cs="Times New Roman"/>
              </w:rPr>
            </w:rPrChange>
          </w:rPr>
          <w:t>aesthetists</w:t>
        </w:r>
      </w:ins>
      <w:proofErr w:type="spellEnd"/>
      <w:del w:id="137" w:author="David Clinkard" w:date="2020-10-25T19:19:00Z">
        <w:r w:rsidR="003550CD" w:rsidRPr="00F978C1" w:rsidDel="00430EB4">
          <w:rPr>
            <w:rFonts w:ascii="Times New Roman" w:hAnsi="Times New Roman" w:cs="Times New Roman"/>
            <w:rPrChange w:id="138" w:author="David Clinkard" w:date="2020-10-25T19:34:00Z">
              <w:rPr>
                <w:rFonts w:ascii="Times New Roman" w:hAnsi="Times New Roman" w:cs="Times New Roman"/>
              </w:rPr>
            </w:rPrChange>
          </w:rPr>
          <w:delText>esthesiologists</w:delText>
        </w:r>
      </w:del>
      <w:r w:rsidR="003550CD" w:rsidRPr="00F978C1">
        <w:rPr>
          <w:rFonts w:ascii="Times New Roman" w:hAnsi="Times New Roman" w:cs="Times New Roman"/>
          <w:rPrChange w:id="139" w:author="David Clinkard" w:date="2020-10-25T19:34:00Z">
            <w:rPr>
              <w:rFonts w:ascii="Times New Roman" w:hAnsi="Times New Roman" w:cs="Times New Roman"/>
            </w:rPr>
          </w:rPrChange>
        </w:rPr>
        <w:t xml:space="preserve">. </w:t>
      </w:r>
      <w:del w:id="140" w:author="David Clinkard" w:date="2020-10-25T19:19:00Z">
        <w:r w:rsidR="009953DE" w:rsidRPr="00F978C1" w:rsidDel="00430EB4">
          <w:rPr>
            <w:rFonts w:ascii="Times New Roman" w:hAnsi="Times New Roman" w:cs="Times New Roman"/>
            <w:rPrChange w:id="141" w:author="David Clinkard" w:date="2020-10-25T19:34:00Z">
              <w:rPr>
                <w:rFonts w:ascii="Times New Roman" w:hAnsi="Times New Roman" w:cs="Times New Roman"/>
              </w:rPr>
            </w:rPrChange>
          </w:rPr>
          <w:delText xml:space="preserve">Anesthesiologists </w:delText>
        </w:r>
      </w:del>
      <w:proofErr w:type="spellStart"/>
      <w:ins w:id="142" w:author="David Clinkard" w:date="2020-10-25T19:19:00Z">
        <w:r w:rsidR="00430EB4" w:rsidRPr="00F978C1">
          <w:rPr>
            <w:rFonts w:ascii="Times New Roman" w:hAnsi="Times New Roman" w:cs="Times New Roman"/>
            <w:rPrChange w:id="143" w:author="David Clinkard" w:date="2020-10-25T19:34:00Z">
              <w:rPr>
                <w:rFonts w:ascii="Times New Roman" w:hAnsi="Times New Roman" w:cs="Times New Roman"/>
              </w:rPr>
            </w:rPrChange>
          </w:rPr>
          <w:t>Anaesthetist</w:t>
        </w:r>
        <w:r w:rsidR="00430EB4" w:rsidRPr="00F978C1">
          <w:rPr>
            <w:rFonts w:ascii="Times New Roman" w:hAnsi="Times New Roman" w:cs="Times New Roman"/>
            <w:rPrChange w:id="144" w:author="David Clinkard" w:date="2020-10-25T19:34:00Z">
              <w:rPr>
                <w:rFonts w:ascii="Times New Roman" w:hAnsi="Times New Roman" w:cs="Times New Roman"/>
              </w:rPr>
            </w:rPrChange>
          </w:rPr>
          <w:t>s</w:t>
        </w:r>
        <w:proofErr w:type="spellEnd"/>
        <w:r w:rsidR="00430EB4" w:rsidRPr="00F978C1">
          <w:rPr>
            <w:rFonts w:ascii="Times New Roman" w:hAnsi="Times New Roman" w:cs="Times New Roman"/>
            <w:rPrChange w:id="145" w:author="David Clinkard" w:date="2020-10-25T19:34:00Z">
              <w:rPr>
                <w:rFonts w:ascii="Times New Roman" w:hAnsi="Times New Roman" w:cs="Times New Roman"/>
              </w:rPr>
            </w:rPrChange>
          </w:rPr>
          <w:t xml:space="preserve"> </w:t>
        </w:r>
      </w:ins>
      <w:r w:rsidR="009953DE" w:rsidRPr="00F978C1">
        <w:rPr>
          <w:rFonts w:ascii="Times New Roman" w:hAnsi="Times New Roman" w:cs="Times New Roman"/>
          <w:rPrChange w:id="146" w:author="David Clinkard" w:date="2020-10-25T19:34:00Z">
            <w:rPr>
              <w:rFonts w:ascii="Times New Roman" w:hAnsi="Times New Roman" w:cs="Times New Roman"/>
            </w:rPr>
          </w:rPrChange>
        </w:rPr>
        <w:t xml:space="preserve">are highly involved in the management of COVID patients; serving on rapid response teams, as well as delivering care in the operating room and ICU, all roles that involve high levels of aerosolizing procedures and COVID </w:t>
      </w:r>
      <w:proofErr w:type="gramStart"/>
      <w:r w:rsidR="009953DE" w:rsidRPr="00F978C1">
        <w:rPr>
          <w:rFonts w:ascii="Times New Roman" w:hAnsi="Times New Roman" w:cs="Times New Roman"/>
          <w:rPrChange w:id="147" w:author="David Clinkard" w:date="2020-10-25T19:34:00Z">
            <w:rPr>
              <w:rFonts w:ascii="Times New Roman" w:hAnsi="Times New Roman" w:cs="Times New Roman"/>
            </w:rPr>
          </w:rPrChange>
        </w:rPr>
        <w:t>exposure</w:t>
      </w:r>
      <w:r w:rsidR="007D5F57" w:rsidRPr="00F978C1">
        <w:rPr>
          <w:rFonts w:ascii="Times New Roman" w:hAnsi="Times New Roman" w:cs="Times New Roman"/>
          <w:rPrChange w:id="148" w:author="David Clinkard" w:date="2020-10-25T19:34:00Z">
            <w:rPr>
              <w:rFonts w:ascii="Times New Roman" w:hAnsi="Times New Roman" w:cs="Times New Roman"/>
            </w:rPr>
          </w:rPrChange>
        </w:rPr>
        <w:t>[</w:t>
      </w:r>
      <w:proofErr w:type="gramEnd"/>
      <w:r w:rsidR="007D5F57" w:rsidRPr="00F978C1">
        <w:rPr>
          <w:rFonts w:ascii="Times New Roman" w:hAnsi="Times New Roman" w:cs="Times New Roman"/>
          <w:rPrChange w:id="149" w:author="David Clinkard" w:date="2020-10-25T19:34:00Z">
            <w:rPr>
              <w:rFonts w:ascii="Times New Roman" w:hAnsi="Times New Roman" w:cs="Times New Roman"/>
            </w:rPr>
          </w:rPrChange>
        </w:rPr>
        <w:t>10]</w:t>
      </w:r>
      <w:r w:rsidR="009953DE" w:rsidRPr="00F978C1">
        <w:rPr>
          <w:rFonts w:ascii="Times New Roman" w:hAnsi="Times New Roman" w:cs="Times New Roman"/>
          <w:rPrChange w:id="150" w:author="David Clinkard" w:date="2020-10-25T19:34:00Z">
            <w:rPr>
              <w:rFonts w:ascii="Times New Roman" w:hAnsi="Times New Roman" w:cs="Times New Roman"/>
            </w:rPr>
          </w:rPrChange>
        </w:rPr>
        <w:t xml:space="preserve">. </w:t>
      </w:r>
    </w:p>
    <w:p w14:paraId="27E8F275" w14:textId="1512CFD6" w:rsidR="007E1BB2" w:rsidRPr="00F978C1" w:rsidRDefault="00A66D1D" w:rsidP="002966D7">
      <w:pPr>
        <w:pStyle w:val="BodyText"/>
        <w:spacing w:after="0" w:line="480" w:lineRule="auto"/>
        <w:rPr>
          <w:rFonts w:ascii="Times New Roman" w:hAnsi="Times New Roman" w:cs="Times New Roman"/>
          <w:rPrChange w:id="151" w:author="David Clinkard" w:date="2020-10-25T19:34:00Z">
            <w:rPr>
              <w:rFonts w:ascii="Times New Roman" w:hAnsi="Times New Roman" w:cs="Times New Roman"/>
            </w:rPr>
          </w:rPrChange>
        </w:rPr>
      </w:pPr>
      <w:r w:rsidRPr="00F978C1">
        <w:rPr>
          <w:rFonts w:ascii="Times New Roman" w:hAnsi="Times New Roman" w:cs="Times New Roman"/>
          <w:rPrChange w:id="152" w:author="David Clinkard" w:date="2020-10-25T19:34:00Z">
            <w:rPr>
              <w:rFonts w:ascii="Times New Roman" w:hAnsi="Times New Roman" w:cs="Times New Roman"/>
            </w:rPr>
          </w:rPrChange>
        </w:rPr>
        <w:t>L</w:t>
      </w:r>
      <w:r w:rsidR="009953DE" w:rsidRPr="00F978C1">
        <w:rPr>
          <w:rFonts w:ascii="Times New Roman" w:hAnsi="Times New Roman" w:cs="Times New Roman"/>
          <w:rPrChange w:id="153" w:author="David Clinkard" w:date="2020-10-25T19:34:00Z">
            <w:rPr>
              <w:rFonts w:ascii="Times New Roman" w:hAnsi="Times New Roman" w:cs="Times New Roman"/>
            </w:rPr>
          </w:rPrChange>
        </w:rPr>
        <w:t xml:space="preserve">imited supply of N95 respirators has </w:t>
      </w:r>
      <w:r w:rsidRPr="00F978C1">
        <w:rPr>
          <w:rFonts w:ascii="Times New Roman" w:hAnsi="Times New Roman" w:cs="Times New Roman"/>
          <w:rPrChange w:id="154" w:author="David Clinkard" w:date="2020-10-25T19:34:00Z">
            <w:rPr>
              <w:rFonts w:ascii="Times New Roman" w:hAnsi="Times New Roman" w:cs="Times New Roman"/>
            </w:rPr>
          </w:rPrChange>
        </w:rPr>
        <w:t xml:space="preserve">led to </w:t>
      </w:r>
      <w:r w:rsidR="009953DE" w:rsidRPr="00F978C1">
        <w:rPr>
          <w:rFonts w:ascii="Times New Roman" w:hAnsi="Times New Roman" w:cs="Times New Roman"/>
          <w:rPrChange w:id="155" w:author="David Clinkard" w:date="2020-10-25T19:34:00Z">
            <w:rPr>
              <w:rFonts w:ascii="Times New Roman" w:hAnsi="Times New Roman" w:cs="Times New Roman"/>
            </w:rPr>
          </w:rPrChange>
        </w:rPr>
        <w:t xml:space="preserve">the development of alternative methods of respiratory protection, </w:t>
      </w:r>
      <w:r w:rsidR="00955052" w:rsidRPr="00F978C1">
        <w:rPr>
          <w:rFonts w:ascii="Times New Roman" w:hAnsi="Times New Roman" w:cs="Times New Roman"/>
          <w:rPrChange w:id="156" w:author="David Clinkard" w:date="2020-10-25T19:34:00Z">
            <w:rPr>
              <w:rFonts w:ascii="Times New Roman" w:hAnsi="Times New Roman" w:cs="Times New Roman"/>
            </w:rPr>
          </w:rPrChange>
        </w:rPr>
        <w:t>including</w:t>
      </w:r>
      <w:r w:rsidR="003550CD" w:rsidRPr="00F978C1">
        <w:rPr>
          <w:rFonts w:ascii="Times New Roman" w:hAnsi="Times New Roman" w:cs="Times New Roman"/>
          <w:rPrChange w:id="157" w:author="David Clinkard" w:date="2020-10-25T19:34:00Z">
            <w:rPr>
              <w:rFonts w:ascii="Times New Roman" w:hAnsi="Times New Roman" w:cs="Times New Roman"/>
            </w:rPr>
          </w:rPrChange>
        </w:rPr>
        <w:t xml:space="preserve"> altering </w:t>
      </w:r>
      <w:r w:rsidR="00955052" w:rsidRPr="00F978C1">
        <w:rPr>
          <w:rFonts w:ascii="Times New Roman" w:hAnsi="Times New Roman" w:cs="Times New Roman"/>
          <w:rPrChange w:id="158" w:author="David Clinkard" w:date="2020-10-25T19:34:00Z">
            <w:rPr>
              <w:rFonts w:ascii="Times New Roman" w:hAnsi="Times New Roman" w:cs="Times New Roman"/>
            </w:rPr>
          </w:rPrChange>
        </w:rPr>
        <w:t>commercially available masks designed for other industries and applications</w:t>
      </w:r>
      <w:r w:rsidR="003550CD" w:rsidRPr="00F978C1">
        <w:rPr>
          <w:rFonts w:ascii="Times New Roman" w:hAnsi="Times New Roman" w:cs="Times New Roman"/>
          <w:rPrChange w:id="159" w:author="David Clinkard" w:date="2020-10-25T19:34:00Z">
            <w:rPr>
              <w:rFonts w:ascii="Times New Roman" w:hAnsi="Times New Roman" w:cs="Times New Roman"/>
            </w:rPr>
          </w:rPrChange>
        </w:rPr>
        <w:t>, potentially resulting in inconsistent protection</w:t>
      </w:r>
      <w:r w:rsidR="00955052" w:rsidRPr="00F978C1">
        <w:rPr>
          <w:rFonts w:ascii="Times New Roman" w:hAnsi="Times New Roman" w:cs="Times New Roman"/>
          <w:rPrChange w:id="160" w:author="David Clinkard" w:date="2020-10-25T19:34:00Z">
            <w:rPr>
              <w:rFonts w:ascii="Times New Roman" w:hAnsi="Times New Roman" w:cs="Times New Roman"/>
            </w:rPr>
          </w:rPrChange>
        </w:rPr>
        <w:t xml:space="preserve">. Modified snorkel </w:t>
      </w:r>
      <w:r w:rsidR="00955052" w:rsidRPr="00F978C1">
        <w:rPr>
          <w:rFonts w:ascii="Times New Roman" w:hAnsi="Times New Roman" w:cs="Times New Roman"/>
          <w:rPrChange w:id="161" w:author="David Clinkard" w:date="2020-10-25T19:34:00Z">
            <w:rPr>
              <w:rFonts w:ascii="Times New Roman" w:hAnsi="Times New Roman" w:cs="Times New Roman"/>
            </w:rPr>
          </w:rPrChange>
        </w:rPr>
        <w:lastRenderedPageBreak/>
        <w:t>masks</w:t>
      </w:r>
      <w:ins w:id="162" w:author="David Clinkard" w:date="2020-10-25T19:26:00Z">
        <w:r w:rsidR="00D55271" w:rsidRPr="00F978C1">
          <w:rPr>
            <w:rFonts w:ascii="Times New Roman" w:hAnsi="Times New Roman" w:cs="Times New Roman"/>
            <w:rPrChange w:id="163" w:author="David Clinkard" w:date="2020-10-25T19:34:00Z">
              <w:rPr>
                <w:rFonts w:ascii="Times New Roman" w:hAnsi="Times New Roman" w:cs="Times New Roman"/>
              </w:rPr>
            </w:rPrChange>
          </w:rPr>
          <w:t xml:space="preserve"> (SM)</w:t>
        </w:r>
      </w:ins>
      <w:del w:id="164" w:author="David Clinkard" w:date="2020-10-25T19:20:00Z">
        <w:r w:rsidR="00955052" w:rsidRPr="00F978C1" w:rsidDel="00430EB4">
          <w:rPr>
            <w:rFonts w:ascii="Times New Roman" w:hAnsi="Times New Roman" w:cs="Times New Roman"/>
            <w:rPrChange w:id="165" w:author="David Clinkard" w:date="2020-10-25T19:34:00Z">
              <w:rPr>
                <w:rFonts w:ascii="Times New Roman" w:hAnsi="Times New Roman" w:cs="Times New Roman"/>
              </w:rPr>
            </w:rPrChange>
          </w:rPr>
          <w:delText xml:space="preserve"> (SM) </w:delText>
        </w:r>
      </w:del>
      <w:r w:rsidR="00955052" w:rsidRPr="00F978C1">
        <w:rPr>
          <w:rFonts w:ascii="Times New Roman" w:hAnsi="Times New Roman" w:cs="Times New Roman"/>
          <w:rPrChange w:id="166" w:author="David Clinkard" w:date="2020-10-25T19:34:00Z">
            <w:rPr>
              <w:rFonts w:ascii="Times New Roman" w:hAnsi="Times New Roman" w:cs="Times New Roman"/>
            </w:rPr>
          </w:rPrChange>
        </w:rPr>
        <w:t xml:space="preserve">with attached high efficiency </w:t>
      </w:r>
      <w:proofErr w:type="gramStart"/>
      <w:r w:rsidR="00955052" w:rsidRPr="00F978C1">
        <w:rPr>
          <w:rFonts w:ascii="Times New Roman" w:hAnsi="Times New Roman" w:cs="Times New Roman"/>
          <w:rPrChange w:id="167" w:author="David Clinkard" w:date="2020-10-25T19:34:00Z">
            <w:rPr>
              <w:rFonts w:ascii="Times New Roman" w:hAnsi="Times New Roman" w:cs="Times New Roman"/>
            </w:rPr>
          </w:rPrChange>
        </w:rPr>
        <w:t>filters[</w:t>
      </w:r>
      <w:proofErr w:type="gramEnd"/>
      <w:r w:rsidR="00955052" w:rsidRPr="00F978C1">
        <w:rPr>
          <w:rFonts w:ascii="Times New Roman" w:hAnsi="Times New Roman" w:cs="Times New Roman"/>
          <w:rPrChange w:id="168" w:author="David Clinkard" w:date="2020-10-25T19:34:00Z">
            <w:rPr>
              <w:rFonts w:ascii="Times New Roman" w:hAnsi="Times New Roman" w:cs="Times New Roman"/>
            </w:rPr>
          </w:rPrChange>
        </w:rPr>
        <w:t>1</w:t>
      </w:r>
      <w:r w:rsidR="002966D7" w:rsidRPr="00F978C1">
        <w:rPr>
          <w:rFonts w:ascii="Times New Roman" w:hAnsi="Times New Roman" w:cs="Times New Roman"/>
          <w:rPrChange w:id="169" w:author="David Clinkard" w:date="2020-10-25T19:34:00Z">
            <w:rPr>
              <w:rFonts w:ascii="Times New Roman" w:hAnsi="Times New Roman" w:cs="Times New Roman"/>
            </w:rPr>
          </w:rPrChange>
        </w:rPr>
        <w:t>1</w:t>
      </w:r>
      <w:r w:rsidR="00955052" w:rsidRPr="00F978C1">
        <w:rPr>
          <w:rFonts w:ascii="Times New Roman" w:hAnsi="Times New Roman" w:cs="Times New Roman"/>
          <w:rPrChange w:id="170" w:author="David Clinkard" w:date="2020-10-25T19:34:00Z">
            <w:rPr>
              <w:rFonts w:ascii="Times New Roman" w:hAnsi="Times New Roman" w:cs="Times New Roman"/>
            </w:rPr>
          </w:rPrChange>
        </w:rPr>
        <w:t xml:space="preserve">] are a particularly attractive option because they are widely available and offer full-face protection. </w:t>
      </w:r>
      <w:proofErr w:type="gramStart"/>
      <w:r w:rsidR="00955052" w:rsidRPr="00F978C1">
        <w:rPr>
          <w:rFonts w:ascii="Times New Roman" w:hAnsi="Times New Roman" w:cs="Times New Roman"/>
          <w:rPrChange w:id="171" w:author="David Clinkard" w:date="2020-10-25T19:34:00Z">
            <w:rPr>
              <w:rFonts w:ascii="Times New Roman" w:hAnsi="Times New Roman" w:cs="Times New Roman"/>
            </w:rPr>
          </w:rPrChange>
        </w:rPr>
        <w:t>However</w:t>
      </w:r>
      <w:proofErr w:type="gramEnd"/>
      <w:r w:rsidR="00955052" w:rsidRPr="00F978C1">
        <w:rPr>
          <w:rFonts w:ascii="Times New Roman" w:hAnsi="Times New Roman" w:cs="Times New Roman"/>
          <w:rPrChange w:id="172" w:author="David Clinkard" w:date="2020-10-25T19:34:00Z">
            <w:rPr>
              <w:rFonts w:ascii="Times New Roman" w:hAnsi="Times New Roman" w:cs="Times New Roman"/>
            </w:rPr>
          </w:rPrChange>
        </w:rPr>
        <w:t xml:space="preserve"> </w:t>
      </w:r>
      <w:ins w:id="173" w:author="David Clinkard" w:date="2020-10-25T19:20:00Z">
        <w:r w:rsidR="00430EB4" w:rsidRPr="00F978C1">
          <w:rPr>
            <w:rFonts w:ascii="Times New Roman" w:hAnsi="Times New Roman" w:cs="Times New Roman"/>
            <w:rPrChange w:id="174" w:author="David Clinkard" w:date="2020-10-25T19:34:00Z">
              <w:rPr>
                <w:rFonts w:ascii="Times New Roman" w:hAnsi="Times New Roman" w:cs="Times New Roman"/>
              </w:rPr>
            </w:rPrChange>
          </w:rPr>
          <w:t xml:space="preserve">snorkel </w:t>
        </w:r>
        <w:proofErr w:type="spellStart"/>
        <w:r w:rsidR="00430EB4" w:rsidRPr="00F978C1">
          <w:rPr>
            <w:rFonts w:ascii="Times New Roman" w:hAnsi="Times New Roman" w:cs="Times New Roman"/>
            <w:rPrChange w:id="175" w:author="David Clinkard" w:date="2020-10-25T19:34:00Z">
              <w:rPr>
                <w:rFonts w:ascii="Times New Roman" w:hAnsi="Times New Roman" w:cs="Times New Roman"/>
              </w:rPr>
            </w:rPrChange>
          </w:rPr>
          <w:t>masks</w:t>
        </w:r>
      </w:ins>
      <w:del w:id="176" w:author="David Clinkard" w:date="2020-10-25T19:20:00Z">
        <w:r w:rsidR="00955052" w:rsidRPr="00F978C1" w:rsidDel="00430EB4">
          <w:rPr>
            <w:rFonts w:ascii="Times New Roman" w:hAnsi="Times New Roman" w:cs="Times New Roman"/>
            <w:rPrChange w:id="177" w:author="David Clinkard" w:date="2020-10-25T19:34:00Z">
              <w:rPr>
                <w:rFonts w:ascii="Times New Roman" w:hAnsi="Times New Roman" w:cs="Times New Roman"/>
              </w:rPr>
            </w:rPrChange>
          </w:rPr>
          <w:delText>SM</w:delText>
        </w:r>
      </w:del>
      <w:r w:rsidR="00955052" w:rsidRPr="00F978C1">
        <w:rPr>
          <w:rFonts w:ascii="Times New Roman" w:hAnsi="Times New Roman" w:cs="Times New Roman"/>
          <w:rPrChange w:id="178" w:author="David Clinkard" w:date="2020-10-25T19:34:00Z">
            <w:rPr>
              <w:rFonts w:ascii="Times New Roman" w:hAnsi="Times New Roman" w:cs="Times New Roman"/>
            </w:rPr>
          </w:rPrChange>
        </w:rPr>
        <w:t>s</w:t>
      </w:r>
      <w:proofErr w:type="spellEnd"/>
      <w:r w:rsidR="00955052" w:rsidRPr="00F978C1">
        <w:rPr>
          <w:rFonts w:ascii="Times New Roman" w:hAnsi="Times New Roman" w:cs="Times New Roman"/>
          <w:rPrChange w:id="179" w:author="David Clinkard" w:date="2020-10-25T19:34:00Z">
            <w:rPr>
              <w:rFonts w:ascii="Times New Roman" w:hAnsi="Times New Roman" w:cs="Times New Roman"/>
            </w:rPr>
          </w:rPrChange>
        </w:rPr>
        <w:t>, like N95s require a stable facial seal. In the absence of rigorous testing</w:t>
      </w:r>
      <w:del w:id="180" w:author="David Clinkard" w:date="2020-10-25T17:50:00Z">
        <w:r w:rsidR="00955052" w:rsidRPr="00F978C1" w:rsidDel="000F7996">
          <w:rPr>
            <w:rFonts w:ascii="Times New Roman" w:hAnsi="Times New Roman" w:cs="Times New Roman"/>
            <w:rPrChange w:id="181" w:author="David Clinkard" w:date="2020-10-25T19:34:00Z">
              <w:rPr>
                <w:rFonts w:ascii="Times New Roman" w:hAnsi="Times New Roman" w:cs="Times New Roman"/>
              </w:rPr>
            </w:rPrChange>
          </w:rPr>
          <w:delText>[</w:delText>
        </w:r>
      </w:del>
      <w:ins w:id="182" w:author="David Clinkard" w:date="2020-10-25T17:53:00Z">
        <w:r w:rsidR="000F7996" w:rsidRPr="00F978C1">
          <w:rPr>
            <w:rFonts w:ascii="Times New Roman" w:hAnsi="Times New Roman" w:cs="Times New Roman"/>
            <w:rPrChange w:id="183" w:author="David Clinkard" w:date="2020-10-25T19:34:00Z">
              <w:rPr>
                <w:rFonts w:ascii="Times New Roman" w:hAnsi="Times New Roman" w:cs="Times New Roman"/>
              </w:rPr>
            </w:rPrChange>
          </w:rPr>
          <w:t>[12]</w:t>
        </w:r>
      </w:ins>
      <w:del w:id="184" w:author="David Clinkard" w:date="2020-10-25T17:50:00Z">
        <w:r w:rsidR="00955052" w:rsidRPr="00F978C1" w:rsidDel="000F7996">
          <w:rPr>
            <w:rFonts w:ascii="Times New Roman" w:hAnsi="Times New Roman" w:cs="Times New Roman"/>
            <w:rPrChange w:id="185" w:author="David Clinkard" w:date="2020-10-25T19:34:00Z">
              <w:rPr>
                <w:rFonts w:ascii="Times New Roman" w:hAnsi="Times New Roman" w:cs="Times New Roman"/>
              </w:rPr>
            </w:rPrChange>
          </w:rPr>
          <w:delText>1</w:delText>
        </w:r>
        <w:r w:rsidR="002966D7" w:rsidRPr="00F978C1" w:rsidDel="000F7996">
          <w:rPr>
            <w:rFonts w:ascii="Times New Roman" w:hAnsi="Times New Roman" w:cs="Times New Roman"/>
            <w:rPrChange w:id="186" w:author="David Clinkard" w:date="2020-10-25T19:34:00Z">
              <w:rPr>
                <w:rFonts w:ascii="Times New Roman" w:hAnsi="Times New Roman" w:cs="Times New Roman"/>
              </w:rPr>
            </w:rPrChange>
          </w:rPr>
          <w:delText>2</w:delText>
        </w:r>
        <w:r w:rsidR="00955052" w:rsidRPr="00F978C1" w:rsidDel="000F7996">
          <w:rPr>
            <w:rFonts w:ascii="Times New Roman" w:hAnsi="Times New Roman" w:cs="Times New Roman"/>
            <w:rPrChange w:id="187" w:author="David Clinkard" w:date="2020-10-25T19:34:00Z">
              <w:rPr>
                <w:rFonts w:ascii="Times New Roman" w:hAnsi="Times New Roman" w:cs="Times New Roman"/>
              </w:rPr>
            </w:rPrChange>
          </w:rPr>
          <w:delText>]</w:delText>
        </w:r>
      </w:del>
      <w:r w:rsidR="00955052" w:rsidRPr="00F978C1">
        <w:rPr>
          <w:rFonts w:ascii="Times New Roman" w:hAnsi="Times New Roman" w:cs="Times New Roman"/>
          <w:rPrChange w:id="188" w:author="David Clinkard" w:date="2020-10-25T19:34:00Z">
            <w:rPr>
              <w:rFonts w:ascii="Times New Roman" w:hAnsi="Times New Roman" w:cs="Times New Roman"/>
            </w:rPr>
          </w:rPrChange>
        </w:rPr>
        <w:t xml:space="preserve">, </w:t>
      </w:r>
      <w:ins w:id="189" w:author="David Clinkard" w:date="2020-10-25T19:20:00Z">
        <w:r w:rsidR="00430EB4" w:rsidRPr="00F978C1">
          <w:rPr>
            <w:rFonts w:ascii="Times New Roman" w:hAnsi="Times New Roman" w:cs="Times New Roman"/>
            <w:rPrChange w:id="190" w:author="David Clinkard" w:date="2020-10-25T19:34:00Z">
              <w:rPr>
                <w:rFonts w:ascii="Times New Roman" w:hAnsi="Times New Roman" w:cs="Times New Roman"/>
              </w:rPr>
            </w:rPrChange>
          </w:rPr>
          <w:t xml:space="preserve">snorkel </w:t>
        </w:r>
        <w:proofErr w:type="spellStart"/>
        <w:r w:rsidR="00430EB4" w:rsidRPr="00F978C1">
          <w:rPr>
            <w:rFonts w:ascii="Times New Roman" w:hAnsi="Times New Roman" w:cs="Times New Roman"/>
            <w:rPrChange w:id="191" w:author="David Clinkard" w:date="2020-10-25T19:34:00Z">
              <w:rPr>
                <w:rFonts w:ascii="Times New Roman" w:hAnsi="Times New Roman" w:cs="Times New Roman"/>
              </w:rPr>
            </w:rPrChange>
          </w:rPr>
          <w:t>masks</w:t>
        </w:r>
      </w:ins>
      <w:del w:id="192" w:author="David Clinkard" w:date="2020-10-25T19:20:00Z">
        <w:r w:rsidR="00955052" w:rsidRPr="00F978C1" w:rsidDel="00430EB4">
          <w:rPr>
            <w:rFonts w:ascii="Times New Roman" w:hAnsi="Times New Roman" w:cs="Times New Roman"/>
            <w:rPrChange w:id="193" w:author="David Clinkard" w:date="2020-10-25T19:34:00Z">
              <w:rPr>
                <w:rFonts w:ascii="Times New Roman" w:hAnsi="Times New Roman" w:cs="Times New Roman"/>
              </w:rPr>
            </w:rPrChange>
          </w:rPr>
          <w:delText>SM</w:delText>
        </w:r>
      </w:del>
      <w:r w:rsidR="00955052" w:rsidRPr="00F978C1">
        <w:rPr>
          <w:rFonts w:ascii="Times New Roman" w:hAnsi="Times New Roman" w:cs="Times New Roman"/>
          <w:rPrChange w:id="194" w:author="David Clinkard" w:date="2020-10-25T19:34:00Z">
            <w:rPr>
              <w:rFonts w:ascii="Times New Roman" w:hAnsi="Times New Roman" w:cs="Times New Roman"/>
            </w:rPr>
          </w:rPrChange>
        </w:rPr>
        <w:t>s</w:t>
      </w:r>
      <w:proofErr w:type="spellEnd"/>
      <w:r w:rsidR="00955052" w:rsidRPr="00F978C1">
        <w:rPr>
          <w:rFonts w:ascii="Times New Roman" w:hAnsi="Times New Roman" w:cs="Times New Roman"/>
          <w:rPrChange w:id="195" w:author="David Clinkard" w:date="2020-10-25T19:34:00Z">
            <w:rPr>
              <w:rFonts w:ascii="Times New Roman" w:hAnsi="Times New Roman" w:cs="Times New Roman"/>
            </w:rPr>
          </w:rPrChange>
        </w:rPr>
        <w:t xml:space="preserve"> may provide a false sense of security to HCWs. </w:t>
      </w:r>
    </w:p>
    <w:p w14:paraId="3EE9E52A" w14:textId="5AF1E2AF" w:rsidR="00430EB4" w:rsidRPr="00F978C1" w:rsidRDefault="00955052" w:rsidP="002966D7">
      <w:pPr>
        <w:pStyle w:val="BodyText"/>
        <w:spacing w:after="0" w:line="480" w:lineRule="auto"/>
        <w:rPr>
          <w:ins w:id="196" w:author="David Clinkard" w:date="2020-10-25T19:21:00Z"/>
          <w:rFonts w:ascii="Times New Roman" w:hAnsi="Times New Roman" w:cs="Times New Roman"/>
          <w:rPrChange w:id="197" w:author="David Clinkard" w:date="2020-10-25T19:34:00Z">
            <w:rPr>
              <w:ins w:id="198" w:author="David Clinkard" w:date="2020-10-25T19:21:00Z"/>
              <w:rFonts w:ascii="Times New Roman" w:hAnsi="Times New Roman" w:cs="Times New Roman"/>
            </w:rPr>
          </w:rPrChange>
        </w:rPr>
      </w:pPr>
      <w:del w:id="199" w:author="David Clinkard" w:date="2020-10-25T19:21:00Z">
        <w:r w:rsidRPr="00F978C1" w:rsidDel="00430EB4">
          <w:rPr>
            <w:rFonts w:ascii="Times New Roman" w:hAnsi="Times New Roman" w:cs="Times New Roman"/>
            <w:rPrChange w:id="200" w:author="David Clinkard" w:date="2020-10-25T19:34:00Z">
              <w:rPr>
                <w:rFonts w:ascii="Times New Roman" w:hAnsi="Times New Roman" w:cs="Times New Roman"/>
              </w:rPr>
            </w:rPrChange>
          </w:rPr>
          <w:delText xml:space="preserve">Further modification of </w:delText>
        </w:r>
      </w:del>
      <w:del w:id="201" w:author="David Clinkard" w:date="2020-10-25T19:20:00Z">
        <w:r w:rsidRPr="00F978C1" w:rsidDel="00430EB4">
          <w:rPr>
            <w:rFonts w:ascii="Times New Roman" w:hAnsi="Times New Roman" w:cs="Times New Roman"/>
            <w:rPrChange w:id="202" w:author="David Clinkard" w:date="2020-10-25T19:34:00Z">
              <w:rPr>
                <w:rFonts w:ascii="Times New Roman" w:hAnsi="Times New Roman" w:cs="Times New Roman"/>
              </w:rPr>
            </w:rPrChange>
          </w:rPr>
          <w:delText>SM</w:delText>
        </w:r>
      </w:del>
      <w:del w:id="203" w:author="David Clinkard" w:date="2020-10-25T19:21:00Z">
        <w:r w:rsidRPr="00F978C1" w:rsidDel="00430EB4">
          <w:rPr>
            <w:rFonts w:ascii="Times New Roman" w:hAnsi="Times New Roman" w:cs="Times New Roman"/>
            <w:rPrChange w:id="204" w:author="David Clinkard" w:date="2020-10-25T19:34:00Z">
              <w:rPr>
                <w:rFonts w:ascii="Times New Roman" w:hAnsi="Times New Roman" w:cs="Times New Roman"/>
              </w:rPr>
            </w:rPrChange>
          </w:rPr>
          <w:delText xml:space="preserve"> with a small inexpensive fan to provide filtered positive purified air </w:delText>
        </w:r>
        <w:r w:rsidR="002966D7" w:rsidRPr="00F978C1" w:rsidDel="00430EB4">
          <w:rPr>
            <w:rFonts w:ascii="Times New Roman" w:hAnsi="Times New Roman" w:cs="Times New Roman"/>
            <w:rPrChange w:id="205" w:author="David Clinkard" w:date="2020-10-25T19:34:00Z">
              <w:rPr>
                <w:rFonts w:ascii="Times New Roman" w:hAnsi="Times New Roman" w:cs="Times New Roman"/>
              </w:rPr>
            </w:rPrChange>
          </w:rPr>
          <w:delText>pressure and</w:delText>
        </w:r>
        <w:r w:rsidR="007E1BB2" w:rsidRPr="00F978C1" w:rsidDel="00430EB4">
          <w:rPr>
            <w:rFonts w:ascii="Times New Roman" w:hAnsi="Times New Roman" w:cs="Times New Roman"/>
            <w:rPrChange w:id="206" w:author="David Clinkard" w:date="2020-10-25T19:34:00Z">
              <w:rPr>
                <w:rFonts w:ascii="Times New Roman" w:hAnsi="Times New Roman" w:cs="Times New Roman"/>
              </w:rPr>
            </w:rPrChange>
          </w:rPr>
          <w:delText xml:space="preserve"> convert this into a </w:delText>
        </w:r>
      </w:del>
      <w:del w:id="207" w:author="David Clinkard" w:date="2020-10-25T18:14:00Z">
        <w:r w:rsidR="007E1BB2" w:rsidRPr="00F978C1" w:rsidDel="00700A31">
          <w:rPr>
            <w:rFonts w:ascii="Times New Roman" w:hAnsi="Times New Roman" w:cs="Times New Roman"/>
            <w:rPrChange w:id="208" w:author="David Clinkard" w:date="2020-10-25T19:34:00Z">
              <w:rPr>
                <w:rFonts w:ascii="Times New Roman" w:hAnsi="Times New Roman" w:cs="Times New Roman"/>
              </w:rPr>
            </w:rPrChange>
          </w:rPr>
          <w:delText>Positive Air Pressure Respirator</w:delText>
        </w:r>
      </w:del>
      <w:del w:id="209" w:author="David Clinkard" w:date="2020-10-25T19:21:00Z">
        <w:r w:rsidR="007E1BB2" w:rsidRPr="00F978C1" w:rsidDel="00430EB4">
          <w:rPr>
            <w:rFonts w:ascii="Times New Roman" w:hAnsi="Times New Roman" w:cs="Times New Roman"/>
            <w:rPrChange w:id="210" w:author="David Clinkard" w:date="2020-10-25T19:34:00Z">
              <w:rPr>
                <w:rFonts w:ascii="Times New Roman" w:hAnsi="Times New Roman" w:cs="Times New Roman"/>
              </w:rPr>
            </w:rPrChange>
          </w:rPr>
          <w:delText xml:space="preserve"> (PAPR) </w:delText>
        </w:r>
        <w:r w:rsidR="003550CD" w:rsidRPr="00F978C1" w:rsidDel="00430EB4">
          <w:rPr>
            <w:rFonts w:ascii="Times New Roman" w:hAnsi="Times New Roman" w:cs="Times New Roman"/>
            <w:rPrChange w:id="211" w:author="David Clinkard" w:date="2020-10-25T19:34:00Z">
              <w:rPr>
                <w:rFonts w:ascii="Times New Roman" w:hAnsi="Times New Roman" w:cs="Times New Roman"/>
              </w:rPr>
            </w:rPrChange>
          </w:rPr>
          <w:delText>could potentially</w:delText>
        </w:r>
        <w:r w:rsidRPr="00F978C1" w:rsidDel="00430EB4">
          <w:rPr>
            <w:rFonts w:ascii="Times New Roman" w:hAnsi="Times New Roman" w:cs="Times New Roman"/>
            <w:rPrChange w:id="212" w:author="David Clinkard" w:date="2020-10-25T19:34:00Z">
              <w:rPr>
                <w:rFonts w:ascii="Times New Roman" w:hAnsi="Times New Roman" w:cs="Times New Roman"/>
              </w:rPr>
            </w:rPrChange>
          </w:rPr>
          <w:delText xml:space="preserve"> overcome the requirement of a consistent facial </w:delText>
        </w:r>
        <w:r w:rsidR="00615EB4" w:rsidRPr="00F978C1" w:rsidDel="00430EB4">
          <w:rPr>
            <w:rFonts w:ascii="Times New Roman" w:hAnsi="Times New Roman" w:cs="Times New Roman"/>
            <w:rPrChange w:id="213" w:author="David Clinkard" w:date="2020-10-25T19:34:00Z">
              <w:rPr>
                <w:rFonts w:ascii="Times New Roman" w:hAnsi="Times New Roman" w:cs="Times New Roman"/>
              </w:rPr>
            </w:rPrChange>
          </w:rPr>
          <w:delText>seal and</w:delText>
        </w:r>
        <w:r w:rsidRPr="00F978C1" w:rsidDel="00430EB4">
          <w:rPr>
            <w:rFonts w:ascii="Times New Roman" w:hAnsi="Times New Roman" w:cs="Times New Roman"/>
            <w:rPrChange w:id="214" w:author="David Clinkard" w:date="2020-10-25T19:34:00Z">
              <w:rPr>
                <w:rFonts w:ascii="Times New Roman" w:hAnsi="Times New Roman" w:cs="Times New Roman"/>
              </w:rPr>
            </w:rPrChange>
          </w:rPr>
          <w:delText xml:space="preserve"> may provide superior protection. </w:delText>
        </w:r>
      </w:del>
      <w:r w:rsidR="007E1BB2" w:rsidRPr="00F978C1">
        <w:rPr>
          <w:rFonts w:ascii="Times New Roman" w:hAnsi="Times New Roman" w:cs="Times New Roman"/>
          <w:rPrChange w:id="215" w:author="David Clinkard" w:date="2020-10-25T19:34:00Z">
            <w:rPr>
              <w:rFonts w:ascii="Times New Roman" w:hAnsi="Times New Roman" w:cs="Times New Roman"/>
            </w:rPr>
          </w:rPrChange>
        </w:rPr>
        <w:br/>
      </w:r>
      <w:ins w:id="216" w:author="David Clinkard" w:date="2020-10-25T19:23:00Z">
        <w:r w:rsidR="00430EB4" w:rsidRPr="00F978C1">
          <w:rPr>
            <w:rFonts w:ascii="Times New Roman" w:hAnsi="Times New Roman" w:cs="Times New Roman"/>
            <w:rPrChange w:id="217" w:author="David Clinkard" w:date="2020-10-25T19:34:00Z">
              <w:rPr>
                <w:rFonts w:ascii="Times New Roman" w:hAnsi="Times New Roman" w:cs="Times New Roman"/>
              </w:rPr>
            </w:rPrChange>
          </w:rPr>
          <w:t>Powered air-purifying respirators (</w:t>
        </w:r>
      </w:ins>
      <w:r w:rsidR="007E1BB2" w:rsidRPr="00F978C1">
        <w:rPr>
          <w:rFonts w:ascii="Times New Roman" w:hAnsi="Times New Roman" w:cs="Times New Roman"/>
          <w:rPrChange w:id="218" w:author="David Clinkard" w:date="2020-10-25T19:34:00Z">
            <w:rPr>
              <w:rFonts w:ascii="Times New Roman" w:hAnsi="Times New Roman" w:cs="Times New Roman"/>
            </w:rPr>
          </w:rPrChange>
        </w:rPr>
        <w:t>PAPRs</w:t>
      </w:r>
      <w:ins w:id="219" w:author="David Clinkard" w:date="2020-10-25T19:24:00Z">
        <w:r w:rsidR="00430EB4" w:rsidRPr="00F978C1">
          <w:rPr>
            <w:rFonts w:ascii="Times New Roman" w:hAnsi="Times New Roman" w:cs="Times New Roman"/>
            <w:rPrChange w:id="220" w:author="David Clinkard" w:date="2020-10-25T19:34:00Z">
              <w:rPr>
                <w:rFonts w:ascii="Times New Roman" w:hAnsi="Times New Roman" w:cs="Times New Roman"/>
              </w:rPr>
            </w:rPrChange>
          </w:rPr>
          <w:t>)</w:t>
        </w:r>
      </w:ins>
      <w:r w:rsidR="007E1BB2" w:rsidRPr="00F978C1">
        <w:rPr>
          <w:rFonts w:ascii="Times New Roman" w:hAnsi="Times New Roman" w:cs="Times New Roman"/>
          <w:rPrChange w:id="221" w:author="David Clinkard" w:date="2020-10-25T19:34:00Z">
            <w:rPr>
              <w:rFonts w:ascii="Times New Roman" w:hAnsi="Times New Roman" w:cs="Times New Roman"/>
            </w:rPr>
          </w:rPrChange>
        </w:rPr>
        <w:t xml:space="preserve"> are considered gold standard when dealing with virulent airborne pathogens</w:t>
      </w:r>
      <w:ins w:id="222" w:author="David Clinkard" w:date="2020-10-25T17:47:00Z">
        <w:r w:rsidR="008B514E" w:rsidRPr="00F978C1">
          <w:rPr>
            <w:rFonts w:ascii="Times New Roman" w:hAnsi="Times New Roman" w:cs="Times New Roman"/>
            <w:rPrChange w:id="223" w:author="David Clinkard" w:date="2020-10-25T19:34:00Z">
              <w:rPr>
                <w:rFonts w:ascii="Times New Roman" w:hAnsi="Times New Roman" w:cs="Times New Roman"/>
              </w:rPr>
            </w:rPrChange>
          </w:rPr>
          <w:t>[</w:t>
        </w:r>
        <w:r w:rsidR="000F7996" w:rsidRPr="00F978C1">
          <w:rPr>
            <w:rFonts w:ascii="Times New Roman" w:hAnsi="Times New Roman" w:cs="Times New Roman"/>
            <w:rPrChange w:id="224" w:author="David Clinkard" w:date="2020-10-25T19:34:00Z">
              <w:rPr>
                <w:rFonts w:ascii="Times New Roman" w:hAnsi="Times New Roman" w:cs="Times New Roman"/>
              </w:rPr>
            </w:rPrChange>
          </w:rPr>
          <w:t>1</w:t>
        </w:r>
      </w:ins>
      <w:ins w:id="225" w:author="David Clinkard" w:date="2020-10-25T17:53:00Z">
        <w:r w:rsidR="000F7996" w:rsidRPr="00F978C1">
          <w:rPr>
            <w:rFonts w:ascii="Times New Roman" w:hAnsi="Times New Roman" w:cs="Times New Roman"/>
            <w:rPrChange w:id="226" w:author="David Clinkard" w:date="2020-10-25T19:34:00Z">
              <w:rPr>
                <w:rFonts w:ascii="Times New Roman" w:hAnsi="Times New Roman" w:cs="Times New Roman"/>
              </w:rPr>
            </w:rPrChange>
          </w:rPr>
          <w:t>3</w:t>
        </w:r>
      </w:ins>
      <w:ins w:id="227" w:author="David Clinkard" w:date="2020-10-25T17:47:00Z">
        <w:r w:rsidR="000F7996" w:rsidRPr="00F978C1">
          <w:rPr>
            <w:rFonts w:ascii="Times New Roman" w:hAnsi="Times New Roman" w:cs="Times New Roman"/>
            <w:rPrChange w:id="228" w:author="David Clinkard" w:date="2020-10-25T19:34:00Z">
              <w:rPr>
                <w:rFonts w:ascii="Times New Roman" w:hAnsi="Times New Roman" w:cs="Times New Roman"/>
              </w:rPr>
            </w:rPrChange>
          </w:rPr>
          <w:t>]</w:t>
        </w:r>
      </w:ins>
      <w:r w:rsidR="007E1BB2" w:rsidRPr="00F978C1">
        <w:rPr>
          <w:rFonts w:ascii="Times New Roman" w:hAnsi="Times New Roman" w:cs="Times New Roman"/>
          <w:rPrChange w:id="229" w:author="David Clinkard" w:date="2020-10-25T19:34:00Z">
            <w:rPr>
              <w:rFonts w:ascii="Times New Roman" w:hAnsi="Times New Roman" w:cs="Times New Roman"/>
            </w:rPr>
          </w:rPrChange>
        </w:rPr>
        <w:t xml:space="preserve">, and were utilized extensively by the Chinese airway teams, and may have </w:t>
      </w:r>
      <w:r w:rsidR="003550CD" w:rsidRPr="00F978C1">
        <w:rPr>
          <w:rFonts w:ascii="Times New Roman" w:hAnsi="Times New Roman" w:cs="Times New Roman"/>
          <w:rPrChange w:id="230" w:author="David Clinkard" w:date="2020-10-25T19:34:00Z">
            <w:rPr>
              <w:rFonts w:ascii="Times New Roman" w:hAnsi="Times New Roman" w:cs="Times New Roman"/>
            </w:rPr>
          </w:rPrChange>
        </w:rPr>
        <w:t xml:space="preserve">led </w:t>
      </w:r>
      <w:r w:rsidR="007E1BB2" w:rsidRPr="00F978C1">
        <w:rPr>
          <w:rFonts w:ascii="Times New Roman" w:hAnsi="Times New Roman" w:cs="Times New Roman"/>
          <w:rPrChange w:id="231" w:author="David Clinkard" w:date="2020-10-25T19:34:00Z">
            <w:rPr>
              <w:rFonts w:ascii="Times New Roman" w:hAnsi="Times New Roman" w:cs="Times New Roman"/>
            </w:rPr>
          </w:rPrChange>
        </w:rPr>
        <w:t>to the low health care worker infection rate seen in Wuhan [1</w:t>
      </w:r>
      <w:ins w:id="232" w:author="David Clinkard" w:date="2020-10-25T17:53:00Z">
        <w:r w:rsidR="000F7996" w:rsidRPr="00F978C1">
          <w:rPr>
            <w:rFonts w:ascii="Times New Roman" w:hAnsi="Times New Roman" w:cs="Times New Roman"/>
            <w:rPrChange w:id="233" w:author="David Clinkard" w:date="2020-10-25T19:34:00Z">
              <w:rPr>
                <w:rFonts w:ascii="Times New Roman" w:hAnsi="Times New Roman" w:cs="Times New Roman"/>
              </w:rPr>
            </w:rPrChange>
          </w:rPr>
          <w:t>4</w:t>
        </w:r>
      </w:ins>
      <w:del w:id="234" w:author="David Clinkard" w:date="2020-10-25T17:48:00Z">
        <w:r w:rsidR="002966D7" w:rsidRPr="00F978C1" w:rsidDel="000F7996">
          <w:rPr>
            <w:rFonts w:ascii="Times New Roman" w:hAnsi="Times New Roman" w:cs="Times New Roman"/>
            <w:rPrChange w:id="235" w:author="David Clinkard" w:date="2020-10-25T19:34:00Z">
              <w:rPr>
                <w:rFonts w:ascii="Times New Roman" w:hAnsi="Times New Roman" w:cs="Times New Roman"/>
              </w:rPr>
            </w:rPrChange>
          </w:rPr>
          <w:delText>3</w:delText>
        </w:r>
      </w:del>
      <w:r w:rsidR="007E1BB2" w:rsidRPr="00F978C1">
        <w:rPr>
          <w:rFonts w:ascii="Times New Roman" w:hAnsi="Times New Roman" w:cs="Times New Roman"/>
          <w:rPrChange w:id="236" w:author="David Clinkard" w:date="2020-10-25T19:34:00Z">
            <w:rPr>
              <w:rFonts w:ascii="Times New Roman" w:hAnsi="Times New Roman" w:cs="Times New Roman"/>
            </w:rPr>
          </w:rPrChange>
        </w:rPr>
        <w:t xml:space="preserve">]. </w:t>
      </w:r>
      <w:bookmarkStart w:id="237" w:name="_Hlk54118756"/>
      <w:r w:rsidR="007E1BB2" w:rsidRPr="00F978C1">
        <w:rPr>
          <w:rFonts w:ascii="Times New Roman" w:hAnsi="Times New Roman" w:cs="Times New Roman"/>
          <w:rPrChange w:id="238" w:author="David Clinkard" w:date="2020-10-25T19:34:00Z">
            <w:rPr>
              <w:rFonts w:ascii="Times New Roman" w:hAnsi="Times New Roman" w:cs="Times New Roman"/>
            </w:rPr>
          </w:rPrChange>
        </w:rPr>
        <w:t xml:space="preserve">Unfortunately, </w:t>
      </w:r>
      <w:del w:id="239" w:author="David Clinkard" w:date="2020-10-25T17:38:00Z">
        <w:r w:rsidR="007E1BB2" w:rsidRPr="00F978C1" w:rsidDel="008B514E">
          <w:rPr>
            <w:rFonts w:ascii="Times New Roman" w:hAnsi="Times New Roman" w:cs="Times New Roman"/>
            <w:rPrChange w:id="240" w:author="David Clinkard" w:date="2020-10-25T19:34:00Z">
              <w:rPr>
                <w:rFonts w:ascii="Times New Roman" w:hAnsi="Times New Roman" w:cs="Times New Roman"/>
              </w:rPr>
            </w:rPrChange>
          </w:rPr>
          <w:delText xml:space="preserve">cost and </w:delText>
        </w:r>
      </w:del>
      <w:r w:rsidR="007E1BB2" w:rsidRPr="00F978C1">
        <w:rPr>
          <w:rFonts w:ascii="Times New Roman" w:hAnsi="Times New Roman" w:cs="Times New Roman"/>
          <w:rPrChange w:id="241" w:author="David Clinkard" w:date="2020-10-25T19:34:00Z">
            <w:rPr>
              <w:rFonts w:ascii="Times New Roman" w:hAnsi="Times New Roman" w:cs="Times New Roman"/>
            </w:rPr>
          </w:rPrChange>
        </w:rPr>
        <w:t>availably have precluded their widespread use in the current pandemic.</w:t>
      </w:r>
      <w:bookmarkEnd w:id="237"/>
      <w:r w:rsidR="007E1BB2" w:rsidRPr="00F978C1">
        <w:rPr>
          <w:rFonts w:ascii="Times New Roman" w:hAnsi="Times New Roman" w:cs="Times New Roman"/>
          <w:rPrChange w:id="242" w:author="David Clinkard" w:date="2020-10-25T19:34:00Z">
            <w:rPr>
              <w:rFonts w:ascii="Times New Roman" w:hAnsi="Times New Roman" w:cs="Times New Roman"/>
            </w:rPr>
          </w:rPrChange>
        </w:rPr>
        <w:t xml:space="preserve"> </w:t>
      </w:r>
      <w:bookmarkStart w:id="243" w:name="_Hlk54542833"/>
      <w:ins w:id="244" w:author="David Clinkard" w:date="2020-10-25T19:21:00Z">
        <w:r w:rsidR="00430EB4" w:rsidRPr="00F978C1">
          <w:rPr>
            <w:rFonts w:ascii="Times New Roman" w:hAnsi="Times New Roman" w:cs="Times New Roman"/>
            <w:rPrChange w:id="245" w:author="David Clinkard" w:date="2020-10-25T19:34:00Z">
              <w:rPr>
                <w:rFonts w:ascii="Times New Roman" w:hAnsi="Times New Roman" w:cs="Times New Roman"/>
              </w:rPr>
            </w:rPrChange>
          </w:rPr>
          <w:t xml:space="preserve">Further modification of snorkel masks with a small inexpensive fan to provide filtered positive purified air pressure and convert this into a Powered air-purifying </w:t>
        </w:r>
        <w:proofErr w:type="gramStart"/>
        <w:r w:rsidR="00430EB4" w:rsidRPr="00F978C1">
          <w:rPr>
            <w:rFonts w:ascii="Times New Roman" w:hAnsi="Times New Roman" w:cs="Times New Roman"/>
            <w:rPrChange w:id="246" w:author="David Clinkard" w:date="2020-10-25T19:34:00Z">
              <w:rPr>
                <w:rFonts w:ascii="Times New Roman" w:hAnsi="Times New Roman" w:cs="Times New Roman"/>
              </w:rPr>
            </w:rPrChange>
          </w:rPr>
          <w:t>respirator  could</w:t>
        </w:r>
        <w:proofErr w:type="gramEnd"/>
        <w:r w:rsidR="00430EB4" w:rsidRPr="00F978C1">
          <w:rPr>
            <w:rFonts w:ascii="Times New Roman" w:hAnsi="Times New Roman" w:cs="Times New Roman"/>
            <w:rPrChange w:id="247" w:author="David Clinkard" w:date="2020-10-25T19:34:00Z">
              <w:rPr>
                <w:rFonts w:ascii="Times New Roman" w:hAnsi="Times New Roman" w:cs="Times New Roman"/>
              </w:rPr>
            </w:rPrChange>
          </w:rPr>
          <w:t xml:space="preserve"> potentially overcome the requirement of a consistent facial seal and may provide superior protection.</w:t>
        </w:r>
      </w:ins>
    </w:p>
    <w:p w14:paraId="05068641" w14:textId="09358BB9" w:rsidR="001C0EA2" w:rsidRPr="00F978C1" w:rsidRDefault="00313B25" w:rsidP="00430EB4">
      <w:pPr>
        <w:pStyle w:val="BodyText"/>
        <w:spacing w:after="0" w:line="480" w:lineRule="auto"/>
        <w:rPr>
          <w:rFonts w:ascii="Times New Roman" w:hAnsi="Times New Roman" w:cs="Times New Roman"/>
          <w:rPrChange w:id="248" w:author="David Clinkard" w:date="2020-10-25T19:34:00Z">
            <w:rPr>
              <w:rFonts w:ascii="Times New Roman" w:hAnsi="Times New Roman" w:cs="Times New Roman"/>
            </w:rPr>
          </w:rPrChange>
        </w:rPr>
      </w:pPr>
      <w:r w:rsidRPr="00F978C1">
        <w:rPr>
          <w:rFonts w:ascii="Times New Roman" w:hAnsi="Times New Roman" w:cs="Times New Roman"/>
          <w:rPrChange w:id="249" w:author="David Clinkard" w:date="2020-10-25T19:34:00Z">
            <w:rPr>
              <w:rFonts w:ascii="Times New Roman" w:hAnsi="Times New Roman" w:cs="Times New Roman"/>
            </w:rPr>
          </w:rPrChange>
        </w:rPr>
        <w:t xml:space="preserve">We sought to determine </w:t>
      </w:r>
      <w:ins w:id="250" w:author="David Clinkard" w:date="2020-10-25T18:25:00Z">
        <w:r w:rsidR="000D09CF" w:rsidRPr="00F978C1">
          <w:rPr>
            <w:rFonts w:ascii="Times New Roman" w:hAnsi="Times New Roman" w:cs="Times New Roman"/>
            <w:rPrChange w:id="251" w:author="David Clinkard" w:date="2020-10-25T19:34:00Z">
              <w:rPr>
                <w:rFonts w:ascii="Times New Roman" w:hAnsi="Times New Roman" w:cs="Times New Roman"/>
              </w:rPr>
            </w:rPrChange>
          </w:rPr>
          <w:t>the failure pat</w:t>
        </w:r>
      </w:ins>
      <w:ins w:id="252" w:author="David Clinkard" w:date="2020-10-25T18:26:00Z">
        <w:r w:rsidR="000D09CF" w:rsidRPr="00F978C1">
          <w:rPr>
            <w:rFonts w:ascii="Times New Roman" w:hAnsi="Times New Roman" w:cs="Times New Roman"/>
            <w:rPrChange w:id="253" w:author="David Clinkard" w:date="2020-10-25T19:34:00Z">
              <w:rPr>
                <w:rFonts w:ascii="Times New Roman" w:hAnsi="Times New Roman" w:cs="Times New Roman"/>
              </w:rPr>
            </w:rPrChange>
          </w:rPr>
          <w:t xml:space="preserve">terns and filtration efficacy of </w:t>
        </w:r>
      </w:ins>
      <w:del w:id="254" w:author="David Clinkard" w:date="2020-10-25T18:26:00Z">
        <w:r w:rsidRPr="00F978C1" w:rsidDel="000D09CF">
          <w:rPr>
            <w:rFonts w:ascii="Times New Roman" w:hAnsi="Times New Roman" w:cs="Times New Roman"/>
            <w:rPrChange w:id="255" w:author="David Clinkard" w:date="2020-10-25T19:34:00Z">
              <w:rPr>
                <w:rFonts w:ascii="Times New Roman" w:hAnsi="Times New Roman" w:cs="Times New Roman"/>
              </w:rPr>
            </w:rPrChange>
          </w:rPr>
          <w:delText>if</w:delText>
        </w:r>
      </w:del>
      <w:r w:rsidRPr="00F978C1">
        <w:rPr>
          <w:rFonts w:ascii="Times New Roman" w:hAnsi="Times New Roman" w:cs="Times New Roman"/>
          <w:rPrChange w:id="256" w:author="David Clinkard" w:date="2020-10-25T19:34:00Z">
            <w:rPr>
              <w:rFonts w:ascii="Times New Roman" w:hAnsi="Times New Roman" w:cs="Times New Roman"/>
            </w:rPr>
          </w:rPrChange>
        </w:rPr>
        <w:t xml:space="preserve"> </w:t>
      </w:r>
      <w:ins w:id="257" w:author="David Clinkard" w:date="2020-10-25T19:24:00Z">
        <w:r w:rsidR="00D55271" w:rsidRPr="00F978C1">
          <w:rPr>
            <w:rFonts w:ascii="Times New Roman" w:hAnsi="Times New Roman" w:cs="Times New Roman"/>
            <w:rPrChange w:id="258" w:author="David Clinkard" w:date="2020-10-25T19:34:00Z">
              <w:rPr>
                <w:rFonts w:ascii="Times New Roman" w:hAnsi="Times New Roman" w:cs="Times New Roman"/>
              </w:rPr>
            </w:rPrChange>
          </w:rPr>
          <w:t xml:space="preserve">single use </w:t>
        </w:r>
      </w:ins>
      <w:r w:rsidRPr="00F978C1">
        <w:rPr>
          <w:rFonts w:ascii="Times New Roman" w:hAnsi="Times New Roman" w:cs="Times New Roman"/>
          <w:rPrChange w:id="259" w:author="David Clinkard" w:date="2020-10-25T19:34:00Z">
            <w:rPr>
              <w:rFonts w:ascii="Times New Roman" w:hAnsi="Times New Roman" w:cs="Times New Roman"/>
            </w:rPr>
          </w:rPrChange>
        </w:rPr>
        <w:t>N95s</w:t>
      </w:r>
      <w:del w:id="260" w:author="David Clinkard" w:date="2020-10-25T19:22:00Z">
        <w:r w:rsidRPr="00F978C1" w:rsidDel="00430EB4">
          <w:rPr>
            <w:rFonts w:ascii="Times New Roman" w:hAnsi="Times New Roman" w:cs="Times New Roman"/>
            <w:rPrChange w:id="261" w:author="David Clinkard" w:date="2020-10-25T19:34:00Z">
              <w:rPr>
                <w:rFonts w:ascii="Times New Roman" w:hAnsi="Times New Roman" w:cs="Times New Roman"/>
              </w:rPr>
            </w:rPrChange>
          </w:rPr>
          <w:delText xml:space="preserve"> and</w:delText>
        </w:r>
      </w:del>
      <w:ins w:id="262" w:author="David Clinkard" w:date="2020-10-25T19:22:00Z">
        <w:r w:rsidR="00430EB4" w:rsidRPr="00F978C1">
          <w:rPr>
            <w:rFonts w:ascii="Times New Roman" w:hAnsi="Times New Roman" w:cs="Times New Roman"/>
            <w:rPrChange w:id="263" w:author="David Clinkard" w:date="2020-10-25T19:34:00Z">
              <w:rPr>
                <w:rFonts w:ascii="Times New Roman" w:hAnsi="Times New Roman" w:cs="Times New Roman"/>
              </w:rPr>
            </w:rPrChange>
          </w:rPr>
          <w:t xml:space="preserve">, snorkel masks with a high efficiency filter, </w:t>
        </w:r>
      </w:ins>
      <w:r w:rsidRPr="00F978C1">
        <w:rPr>
          <w:rFonts w:ascii="Times New Roman" w:hAnsi="Times New Roman" w:cs="Times New Roman"/>
          <w:rPrChange w:id="264" w:author="David Clinkard" w:date="2020-10-25T19:34:00Z">
            <w:rPr>
              <w:rFonts w:ascii="Times New Roman" w:hAnsi="Times New Roman" w:cs="Times New Roman"/>
            </w:rPr>
          </w:rPrChange>
        </w:rPr>
        <w:t xml:space="preserve"> </w:t>
      </w:r>
      <w:ins w:id="265" w:author="David Clinkard" w:date="2020-10-25T19:22:00Z">
        <w:r w:rsidR="00430EB4" w:rsidRPr="00F978C1">
          <w:rPr>
            <w:rFonts w:ascii="Times New Roman" w:hAnsi="Times New Roman" w:cs="Times New Roman"/>
            <w:rPrChange w:id="266" w:author="David Clinkard" w:date="2020-10-25T19:34:00Z">
              <w:rPr>
                <w:rFonts w:ascii="Times New Roman" w:hAnsi="Times New Roman" w:cs="Times New Roman"/>
              </w:rPr>
            </w:rPrChange>
          </w:rPr>
          <w:t xml:space="preserve">and snorkel masks </w:t>
        </w:r>
      </w:ins>
      <w:ins w:id="267" w:author="David Clinkard" w:date="2020-10-25T19:23:00Z">
        <w:r w:rsidR="00430EB4" w:rsidRPr="00F978C1">
          <w:rPr>
            <w:rFonts w:ascii="Times New Roman" w:hAnsi="Times New Roman" w:cs="Times New Roman"/>
            <w:rPrChange w:id="268" w:author="David Clinkard" w:date="2020-10-25T19:34:00Z">
              <w:rPr>
                <w:rFonts w:ascii="Times New Roman" w:hAnsi="Times New Roman" w:cs="Times New Roman"/>
              </w:rPr>
            </w:rPrChange>
          </w:rPr>
          <w:t xml:space="preserve">equipped with </w:t>
        </w:r>
      </w:ins>
      <w:ins w:id="269" w:author="David Clinkard" w:date="2020-10-25T19:24:00Z">
        <w:r w:rsidR="00D55271" w:rsidRPr="00F978C1">
          <w:rPr>
            <w:rFonts w:ascii="Times New Roman" w:hAnsi="Times New Roman" w:cs="Times New Roman"/>
            <w:rPrChange w:id="270" w:author="David Clinkard" w:date="2020-10-25T19:34:00Z">
              <w:rPr>
                <w:rFonts w:ascii="Times New Roman" w:hAnsi="Times New Roman" w:cs="Times New Roman"/>
              </w:rPr>
            </w:rPrChange>
          </w:rPr>
          <w:t xml:space="preserve">a powered air-purifying respirator </w:t>
        </w:r>
      </w:ins>
      <w:ins w:id="271" w:author="David Clinkard" w:date="2020-10-25T19:23:00Z">
        <w:r w:rsidR="00430EB4" w:rsidRPr="00F978C1">
          <w:rPr>
            <w:rFonts w:ascii="Times New Roman" w:hAnsi="Times New Roman" w:cs="Times New Roman"/>
            <w:rPrChange w:id="272" w:author="David Clinkard" w:date="2020-10-25T19:34:00Z">
              <w:rPr>
                <w:rFonts w:ascii="Times New Roman" w:hAnsi="Times New Roman" w:cs="Times New Roman"/>
              </w:rPr>
            </w:rPrChange>
          </w:rPr>
          <w:t xml:space="preserve"> </w:t>
        </w:r>
      </w:ins>
      <w:del w:id="273" w:author="David Clinkard" w:date="2020-10-25T19:22:00Z">
        <w:r w:rsidRPr="00F978C1" w:rsidDel="00430EB4">
          <w:rPr>
            <w:rFonts w:ascii="Times New Roman" w:hAnsi="Times New Roman" w:cs="Times New Roman"/>
            <w:rPrChange w:id="274" w:author="David Clinkard" w:date="2020-10-25T19:34:00Z">
              <w:rPr>
                <w:rFonts w:ascii="Times New Roman" w:hAnsi="Times New Roman" w:cs="Times New Roman"/>
              </w:rPr>
            </w:rPrChange>
          </w:rPr>
          <w:delText>S</w:delText>
        </w:r>
      </w:del>
      <w:del w:id="275" w:author="David Clinkard" w:date="2020-10-25T19:25:00Z">
        <w:r w:rsidRPr="00F978C1" w:rsidDel="00D55271">
          <w:rPr>
            <w:rFonts w:ascii="Times New Roman" w:hAnsi="Times New Roman" w:cs="Times New Roman"/>
            <w:rPrChange w:id="276" w:author="David Clinkard" w:date="2020-10-25T19:34:00Z">
              <w:rPr>
                <w:rFonts w:ascii="Times New Roman" w:hAnsi="Times New Roman" w:cs="Times New Roman"/>
              </w:rPr>
            </w:rPrChange>
          </w:rPr>
          <w:delText xml:space="preserve">norkel </w:delText>
        </w:r>
      </w:del>
      <w:del w:id="277" w:author="David Clinkard" w:date="2020-10-25T19:22:00Z">
        <w:r w:rsidRPr="00F978C1" w:rsidDel="00430EB4">
          <w:rPr>
            <w:rFonts w:ascii="Times New Roman" w:hAnsi="Times New Roman" w:cs="Times New Roman"/>
            <w:rPrChange w:id="278" w:author="David Clinkard" w:date="2020-10-25T19:34:00Z">
              <w:rPr>
                <w:rFonts w:ascii="Times New Roman" w:hAnsi="Times New Roman" w:cs="Times New Roman"/>
              </w:rPr>
            </w:rPrChange>
          </w:rPr>
          <w:delText>M</w:delText>
        </w:r>
      </w:del>
      <w:del w:id="279" w:author="David Clinkard" w:date="2020-10-25T19:25:00Z">
        <w:r w:rsidRPr="00F978C1" w:rsidDel="00D55271">
          <w:rPr>
            <w:rFonts w:ascii="Times New Roman" w:hAnsi="Times New Roman" w:cs="Times New Roman"/>
            <w:rPrChange w:id="280" w:author="David Clinkard" w:date="2020-10-25T19:34:00Z">
              <w:rPr>
                <w:rFonts w:ascii="Times New Roman" w:hAnsi="Times New Roman" w:cs="Times New Roman"/>
              </w:rPr>
            </w:rPrChange>
          </w:rPr>
          <w:delText xml:space="preserve">asks </w:delText>
        </w:r>
      </w:del>
      <w:del w:id="281" w:author="David Clinkard" w:date="2020-10-25T19:22:00Z">
        <w:r w:rsidRPr="00F978C1" w:rsidDel="00430EB4">
          <w:rPr>
            <w:rFonts w:ascii="Times New Roman" w:hAnsi="Times New Roman" w:cs="Times New Roman"/>
            <w:rPrChange w:id="282" w:author="David Clinkard" w:date="2020-10-25T19:34:00Z">
              <w:rPr>
                <w:rFonts w:ascii="Times New Roman" w:hAnsi="Times New Roman" w:cs="Times New Roman"/>
              </w:rPr>
            </w:rPrChange>
          </w:rPr>
          <w:delText>(SM)</w:delText>
        </w:r>
      </w:del>
      <w:del w:id="283" w:author="David Clinkard" w:date="2020-10-25T19:25:00Z">
        <w:r w:rsidRPr="00F978C1" w:rsidDel="00D55271">
          <w:rPr>
            <w:rFonts w:ascii="Times New Roman" w:hAnsi="Times New Roman" w:cs="Times New Roman"/>
            <w:rPrChange w:id="284" w:author="David Clinkard" w:date="2020-10-25T19:34:00Z">
              <w:rPr>
                <w:rFonts w:ascii="Times New Roman" w:hAnsi="Times New Roman" w:cs="Times New Roman"/>
              </w:rPr>
            </w:rPrChange>
          </w:rPr>
          <w:delText xml:space="preserve"> equipped with filters </w:delText>
        </w:r>
      </w:del>
      <w:del w:id="285" w:author="David Clinkard" w:date="2020-10-25T18:26:00Z">
        <w:r w:rsidRPr="00F978C1" w:rsidDel="000D09CF">
          <w:rPr>
            <w:rFonts w:ascii="Times New Roman" w:hAnsi="Times New Roman" w:cs="Times New Roman"/>
            <w:rPrChange w:id="286" w:author="David Clinkard" w:date="2020-10-25T19:34:00Z">
              <w:rPr>
                <w:rFonts w:ascii="Times New Roman" w:hAnsi="Times New Roman" w:cs="Times New Roman"/>
              </w:rPr>
            </w:rPrChange>
          </w:rPr>
          <w:delText xml:space="preserve">provide consistent protection levels </w:delText>
        </w:r>
      </w:del>
      <w:r w:rsidRPr="00F978C1">
        <w:rPr>
          <w:rFonts w:ascii="Times New Roman" w:hAnsi="Times New Roman" w:cs="Times New Roman"/>
          <w:rPrChange w:id="287" w:author="David Clinkard" w:date="2020-10-25T19:34:00Z">
            <w:rPr>
              <w:rFonts w:ascii="Times New Roman" w:hAnsi="Times New Roman" w:cs="Times New Roman"/>
            </w:rPr>
          </w:rPrChange>
        </w:rPr>
        <w:t>in healthcare workers</w:t>
      </w:r>
      <w:ins w:id="288" w:author="David Clinkard" w:date="2020-10-25T19:25:00Z">
        <w:r w:rsidR="00D55271" w:rsidRPr="00F978C1">
          <w:rPr>
            <w:rFonts w:ascii="Times New Roman" w:hAnsi="Times New Roman" w:cs="Times New Roman"/>
            <w:rPrChange w:id="289" w:author="David Clinkard" w:date="2020-10-25T19:34:00Z">
              <w:rPr>
                <w:rFonts w:ascii="Times New Roman" w:hAnsi="Times New Roman" w:cs="Times New Roman"/>
              </w:rPr>
            </w:rPrChange>
          </w:rPr>
          <w:t>.</w:t>
        </w:r>
      </w:ins>
      <w:del w:id="290" w:author="David Clinkard" w:date="2020-10-25T19:25:00Z">
        <w:r w:rsidRPr="00F978C1" w:rsidDel="00D55271">
          <w:rPr>
            <w:rFonts w:ascii="Times New Roman" w:hAnsi="Times New Roman" w:cs="Times New Roman"/>
            <w:rPrChange w:id="291" w:author="David Clinkard" w:date="2020-10-25T19:34:00Z">
              <w:rPr>
                <w:rFonts w:ascii="Times New Roman" w:hAnsi="Times New Roman" w:cs="Times New Roman"/>
              </w:rPr>
            </w:rPrChange>
          </w:rPr>
          <w:delText xml:space="preserve"> and if the addition of a positive pressure via an inexpensive powered air purifier respirator (PAPR) to the SM can enhance protection</w:delText>
        </w:r>
        <w:bookmarkEnd w:id="243"/>
        <w:r w:rsidR="003550CD" w:rsidRPr="00F978C1" w:rsidDel="00D55271">
          <w:rPr>
            <w:rFonts w:ascii="Times New Roman" w:hAnsi="Times New Roman" w:cs="Times New Roman"/>
            <w:rPrChange w:id="292" w:author="David Clinkard" w:date="2020-10-25T19:34:00Z">
              <w:rPr>
                <w:rFonts w:ascii="Times New Roman" w:hAnsi="Times New Roman" w:cs="Times New Roman"/>
              </w:rPr>
            </w:rPrChange>
          </w:rPr>
          <w:delText xml:space="preserve">. </w:delText>
        </w:r>
      </w:del>
      <w:bookmarkEnd w:id="63"/>
    </w:p>
    <w:p w14:paraId="39181207" w14:textId="77777777" w:rsidR="002966D7" w:rsidRPr="00F978C1" w:rsidRDefault="002966D7" w:rsidP="002966D7">
      <w:pPr>
        <w:pStyle w:val="BodyText"/>
        <w:spacing w:after="0" w:line="480" w:lineRule="auto"/>
        <w:rPr>
          <w:rFonts w:ascii="Times New Roman" w:hAnsi="Times New Roman" w:cs="Times New Roman"/>
          <w:lang w:val="en-CA"/>
          <w:rPrChange w:id="293" w:author="David Clinkard" w:date="2020-10-25T19:34:00Z">
            <w:rPr>
              <w:rFonts w:ascii="Times New Roman" w:hAnsi="Times New Roman" w:cs="Times New Roman"/>
              <w:lang w:val="en-CA"/>
            </w:rPr>
          </w:rPrChange>
        </w:rPr>
      </w:pPr>
    </w:p>
    <w:p w14:paraId="66592502" w14:textId="77777777" w:rsidR="001C0EA2" w:rsidRPr="00F978C1" w:rsidRDefault="00955052" w:rsidP="002966D7">
      <w:pPr>
        <w:pStyle w:val="Heading2"/>
        <w:spacing w:before="0" w:after="0" w:line="480" w:lineRule="auto"/>
        <w:rPr>
          <w:rFonts w:ascii="Times New Roman" w:hAnsi="Times New Roman" w:cs="Times New Roman"/>
          <w:sz w:val="24"/>
          <w:szCs w:val="24"/>
          <w:rPrChange w:id="294" w:author="David Clinkard" w:date="2020-10-25T19:34:00Z">
            <w:rPr>
              <w:rFonts w:ascii="Times New Roman" w:hAnsi="Times New Roman" w:cs="Times New Roman"/>
              <w:sz w:val="36"/>
              <w:szCs w:val="36"/>
            </w:rPr>
          </w:rPrChange>
        </w:rPr>
      </w:pPr>
      <w:r w:rsidRPr="00F978C1">
        <w:rPr>
          <w:rFonts w:ascii="Times New Roman" w:hAnsi="Times New Roman" w:cs="Times New Roman"/>
          <w:sz w:val="24"/>
          <w:szCs w:val="24"/>
          <w:rPrChange w:id="295" w:author="David Clinkard" w:date="2020-10-25T19:34:00Z">
            <w:rPr>
              <w:rFonts w:ascii="Times New Roman" w:hAnsi="Times New Roman" w:cs="Times New Roman"/>
            </w:rPr>
          </w:rPrChange>
        </w:rPr>
        <w:lastRenderedPageBreak/>
        <w:t>Materials and Methods</w:t>
      </w:r>
    </w:p>
    <w:p w14:paraId="04ED9CD1" w14:textId="6AAC3E3B" w:rsidR="001C0EA2" w:rsidRPr="00F978C1" w:rsidRDefault="00955052" w:rsidP="002966D7">
      <w:pPr>
        <w:pStyle w:val="BodyText"/>
        <w:spacing w:after="0" w:line="480" w:lineRule="auto"/>
        <w:rPr>
          <w:rFonts w:ascii="Times New Roman" w:hAnsi="Times New Roman" w:cs="Times New Roman"/>
          <w:lang w:val="en-CA"/>
          <w:rPrChange w:id="296" w:author="David Clinkard" w:date="2020-10-25T19:34:00Z">
            <w:rPr>
              <w:rFonts w:ascii="Times New Roman" w:hAnsi="Times New Roman" w:cs="Times New Roman"/>
              <w:lang w:val="en-CA"/>
            </w:rPr>
          </w:rPrChange>
        </w:rPr>
      </w:pPr>
      <w:r w:rsidRPr="00F978C1">
        <w:rPr>
          <w:rFonts w:ascii="Times New Roman" w:hAnsi="Times New Roman" w:cs="Times New Roman"/>
        </w:rPr>
        <w:t xml:space="preserve">After obtaining institutional review board approval, </w:t>
      </w:r>
      <w:r w:rsidR="00615EB4" w:rsidRPr="00F978C1">
        <w:rPr>
          <w:rFonts w:ascii="Times New Roman" w:hAnsi="Times New Roman" w:cs="Times New Roman"/>
          <w:rPrChange w:id="297" w:author="David Clinkard" w:date="2020-10-25T19:34:00Z">
            <w:rPr>
              <w:rFonts w:ascii="Times New Roman" w:hAnsi="Times New Roman" w:cs="Times New Roman"/>
            </w:rPr>
          </w:rPrChange>
        </w:rPr>
        <w:t xml:space="preserve">54 </w:t>
      </w:r>
      <w:ins w:id="298" w:author="David Clinkard" w:date="2020-10-25T19:25:00Z">
        <w:r w:rsidR="00D55271" w:rsidRPr="00F978C1">
          <w:rPr>
            <w:rFonts w:ascii="Times New Roman" w:hAnsi="Times New Roman" w:cs="Times New Roman"/>
            <w:rPrChange w:id="299" w:author="David Clinkard" w:date="2020-10-25T19:34:00Z">
              <w:rPr>
                <w:rFonts w:ascii="Times New Roman" w:hAnsi="Times New Roman" w:cs="Times New Roman"/>
              </w:rPr>
            </w:rPrChange>
          </w:rPr>
          <w:t>health care workers</w:t>
        </w:r>
      </w:ins>
      <w:del w:id="300" w:author="David Clinkard" w:date="2020-10-25T19:25:00Z">
        <w:r w:rsidRPr="00F978C1" w:rsidDel="00D55271">
          <w:rPr>
            <w:rFonts w:ascii="Times New Roman" w:hAnsi="Times New Roman" w:cs="Times New Roman"/>
            <w:rPrChange w:id="301" w:author="David Clinkard" w:date="2020-10-25T19:34:00Z">
              <w:rPr>
                <w:rFonts w:ascii="Times New Roman" w:hAnsi="Times New Roman" w:cs="Times New Roman"/>
              </w:rPr>
            </w:rPrChange>
          </w:rPr>
          <w:delText>HCWs</w:delText>
        </w:r>
      </w:del>
      <w:r w:rsidRPr="00F978C1">
        <w:rPr>
          <w:rFonts w:ascii="Times New Roman" w:hAnsi="Times New Roman" w:cs="Times New Roman"/>
          <w:rPrChange w:id="302" w:author="David Clinkard" w:date="2020-10-25T19:34:00Z">
            <w:rPr>
              <w:rFonts w:ascii="Times New Roman" w:hAnsi="Times New Roman" w:cs="Times New Roman"/>
            </w:rPr>
          </w:rPrChange>
        </w:rPr>
        <w:t xml:space="preserve"> previously</w:t>
      </w:r>
      <w:r w:rsidR="00313B25" w:rsidRPr="00F978C1">
        <w:rPr>
          <w:rFonts w:ascii="Times New Roman" w:hAnsi="Times New Roman" w:cs="Times New Roman"/>
          <w:rPrChange w:id="303" w:author="David Clinkard" w:date="2020-10-25T19:34:00Z">
            <w:rPr>
              <w:rFonts w:ascii="Times New Roman" w:hAnsi="Times New Roman" w:cs="Times New Roman"/>
            </w:rPr>
          </w:rPrChange>
        </w:rPr>
        <w:t xml:space="preserve"> qualitatively</w:t>
      </w:r>
      <w:r w:rsidRPr="00F978C1">
        <w:rPr>
          <w:rFonts w:ascii="Times New Roman" w:hAnsi="Times New Roman" w:cs="Times New Roman"/>
          <w:rPrChange w:id="304" w:author="David Clinkard" w:date="2020-10-25T19:34:00Z">
            <w:rPr>
              <w:rFonts w:ascii="Times New Roman" w:hAnsi="Times New Roman" w:cs="Times New Roman"/>
            </w:rPr>
          </w:rPrChange>
        </w:rPr>
        <w:t xml:space="preserve"> fit tested and trained on disposable N95 masks by the institutional occupational health department within the past year were recruited. </w:t>
      </w:r>
    </w:p>
    <w:p w14:paraId="2AA59E4C" w14:textId="04A3AA67" w:rsidR="001C0EA2" w:rsidRPr="00F978C1" w:rsidRDefault="00955052" w:rsidP="002966D7">
      <w:pPr>
        <w:pStyle w:val="BodyText"/>
        <w:spacing w:after="0" w:line="480" w:lineRule="auto"/>
        <w:rPr>
          <w:rFonts w:ascii="Times New Roman" w:hAnsi="Times New Roman" w:cs="Times New Roman"/>
          <w:lang w:val="en-CA"/>
          <w:rPrChange w:id="305" w:author="David Clinkard" w:date="2020-10-25T19:34:00Z">
            <w:rPr>
              <w:rFonts w:ascii="Times New Roman" w:hAnsi="Times New Roman" w:cs="Times New Roman"/>
              <w:lang w:val="en-CA"/>
            </w:rPr>
          </w:rPrChange>
        </w:rPr>
      </w:pPr>
      <w:r w:rsidRPr="00F978C1">
        <w:rPr>
          <w:rFonts w:ascii="Times New Roman" w:hAnsi="Times New Roman" w:cs="Times New Roman"/>
          <w:lang w:val="en-CA"/>
          <w:rPrChange w:id="306" w:author="David Clinkard" w:date="2020-10-25T19:34:00Z">
            <w:rPr>
              <w:rFonts w:ascii="Times New Roman" w:hAnsi="Times New Roman" w:cs="Times New Roman"/>
              <w:lang w:val="en-CA"/>
            </w:rPr>
          </w:rPrChange>
        </w:rPr>
        <w:t xml:space="preserve">After informed consent, participants were quantitatively assessed for mask fit and filtration ratios under three conditions (N95, SM, PSM) using Aerosol </w:t>
      </w:r>
      <w:r w:rsidRPr="00F978C1">
        <w:rPr>
          <w:rFonts w:ascii="Times New Roman" w:hAnsi="Times New Roman" w:cs="Times New Roman"/>
          <w:rPrChange w:id="307" w:author="David Clinkard" w:date="2020-10-25T19:34:00Z">
            <w:rPr>
              <w:rFonts w:ascii="Times New Roman" w:hAnsi="Times New Roman" w:cs="Times New Roman"/>
            </w:rPr>
          </w:rPrChange>
        </w:rPr>
        <w:t>Condensation Nuclei Counter Quantitative Fit Testing method (</w:t>
      </w:r>
      <w:proofErr w:type="spellStart"/>
      <w:r w:rsidRPr="00F978C1">
        <w:rPr>
          <w:rFonts w:ascii="Times New Roman" w:hAnsi="Times New Roman" w:cs="Times New Roman"/>
          <w:lang w:val="en-CA"/>
          <w:rPrChange w:id="308" w:author="David Clinkard" w:date="2020-10-25T19:34:00Z">
            <w:rPr>
              <w:rFonts w:ascii="Times New Roman" w:hAnsi="Times New Roman" w:cs="Times New Roman"/>
              <w:lang w:val="en-CA"/>
            </w:rPr>
          </w:rPrChange>
        </w:rPr>
        <w:t>AccuFIT</w:t>
      </w:r>
      <w:proofErr w:type="spellEnd"/>
      <w:r w:rsidRPr="00F978C1">
        <w:rPr>
          <w:rFonts w:ascii="Times New Roman" w:hAnsi="Times New Roman" w:cs="Times New Roman"/>
          <w:lang w:val="en-CA"/>
          <w:rPrChange w:id="309" w:author="David Clinkard" w:date="2020-10-25T19:34:00Z">
            <w:rPr>
              <w:rFonts w:ascii="Times New Roman" w:hAnsi="Times New Roman" w:cs="Times New Roman"/>
              <w:lang w:val="en-CA"/>
            </w:rPr>
          </w:rPrChange>
        </w:rPr>
        <w:t xml:space="preserve"> 9000, </w:t>
      </w:r>
      <w:proofErr w:type="spellStart"/>
      <w:r w:rsidRPr="00F978C1">
        <w:rPr>
          <w:rFonts w:ascii="Times New Roman" w:hAnsi="Times New Roman" w:cs="Times New Roman"/>
          <w:lang w:val="en-CA"/>
          <w:rPrChange w:id="310" w:author="David Clinkard" w:date="2020-10-25T19:34:00Z">
            <w:rPr>
              <w:rFonts w:ascii="Times New Roman" w:hAnsi="Times New Roman" w:cs="Times New Roman"/>
              <w:lang w:val="en-CA"/>
            </w:rPr>
          </w:rPrChange>
        </w:rPr>
        <w:t>AccuTech</w:t>
      </w:r>
      <w:proofErr w:type="spellEnd"/>
      <w:r w:rsidRPr="00F978C1">
        <w:rPr>
          <w:rFonts w:ascii="Times New Roman" w:hAnsi="Times New Roman" w:cs="Times New Roman"/>
          <w:lang w:val="en-CA"/>
          <w:rPrChange w:id="311" w:author="David Clinkard" w:date="2020-10-25T19:34:00Z">
            <w:rPr>
              <w:rFonts w:ascii="Times New Roman" w:hAnsi="Times New Roman" w:cs="Times New Roman"/>
              <w:lang w:val="en-CA"/>
            </w:rPr>
          </w:rPrChange>
        </w:rPr>
        <w:t xml:space="preserve"> Analytics). The Canadian Standards Association Z94.4 </w:t>
      </w:r>
      <w:bookmarkStart w:id="312" w:name="OLE_LINK1"/>
      <w:r w:rsidRPr="00F978C1">
        <w:rPr>
          <w:rFonts w:ascii="Times New Roman" w:hAnsi="Times New Roman" w:cs="Times New Roman"/>
          <w:lang w:val="en-CA"/>
          <w:rPrChange w:id="313" w:author="David Clinkard" w:date="2020-10-25T19:34:00Z">
            <w:rPr>
              <w:rFonts w:ascii="Times New Roman" w:hAnsi="Times New Roman" w:cs="Times New Roman"/>
              <w:lang w:val="en-CA"/>
            </w:rPr>
          </w:rPrChange>
        </w:rPr>
        <w:t>Simulated Workplace Exercise Protocol</w:t>
      </w:r>
      <w:bookmarkEnd w:id="312"/>
      <w:r w:rsidRPr="00F978C1">
        <w:rPr>
          <w:rFonts w:ascii="Times New Roman" w:hAnsi="Times New Roman" w:cs="Times New Roman"/>
          <w:lang w:val="en-CA"/>
          <w:rPrChange w:id="314" w:author="David Clinkard" w:date="2020-10-25T19:34:00Z">
            <w:rPr>
              <w:rFonts w:ascii="Times New Roman" w:hAnsi="Times New Roman" w:cs="Times New Roman"/>
              <w:lang w:val="en-CA"/>
            </w:rPr>
          </w:rPrChange>
        </w:rPr>
        <w:t xml:space="preserve"> (SWP) for respirator selection was </w:t>
      </w:r>
      <w:proofErr w:type="gramStart"/>
      <w:r w:rsidRPr="00F978C1">
        <w:rPr>
          <w:rFonts w:ascii="Times New Roman" w:hAnsi="Times New Roman" w:cs="Times New Roman"/>
          <w:lang w:val="en-CA"/>
          <w:rPrChange w:id="315" w:author="David Clinkard" w:date="2020-10-25T19:34:00Z">
            <w:rPr>
              <w:rFonts w:ascii="Times New Roman" w:hAnsi="Times New Roman" w:cs="Times New Roman"/>
              <w:lang w:val="en-CA"/>
            </w:rPr>
          </w:rPrChange>
        </w:rPr>
        <w:t>followed[</w:t>
      </w:r>
      <w:proofErr w:type="gramEnd"/>
      <w:r w:rsidRPr="00F978C1">
        <w:rPr>
          <w:rFonts w:ascii="Times New Roman" w:hAnsi="Times New Roman" w:cs="Times New Roman"/>
          <w:lang w:val="en-CA"/>
          <w:rPrChange w:id="316" w:author="David Clinkard" w:date="2020-10-25T19:34:00Z">
            <w:rPr>
              <w:rFonts w:ascii="Times New Roman" w:hAnsi="Times New Roman" w:cs="Times New Roman"/>
              <w:lang w:val="en-CA"/>
            </w:rPr>
          </w:rPrChange>
        </w:rPr>
        <w:t>1</w:t>
      </w:r>
      <w:ins w:id="317" w:author="David Clinkard" w:date="2020-10-25T17:54:00Z">
        <w:r w:rsidR="000F7996" w:rsidRPr="00F978C1">
          <w:rPr>
            <w:rFonts w:ascii="Times New Roman" w:hAnsi="Times New Roman" w:cs="Times New Roman"/>
            <w:lang w:val="en-CA"/>
            <w:rPrChange w:id="318" w:author="David Clinkard" w:date="2020-10-25T19:34:00Z">
              <w:rPr>
                <w:rFonts w:ascii="Times New Roman" w:hAnsi="Times New Roman" w:cs="Times New Roman"/>
                <w:lang w:val="en-CA"/>
              </w:rPr>
            </w:rPrChange>
          </w:rPr>
          <w:t>5</w:t>
        </w:r>
      </w:ins>
      <w:del w:id="319" w:author="David Clinkard" w:date="2020-10-25T17:53:00Z">
        <w:r w:rsidR="007E1BB2" w:rsidRPr="00F978C1" w:rsidDel="000F7996">
          <w:rPr>
            <w:rFonts w:ascii="Times New Roman" w:hAnsi="Times New Roman" w:cs="Times New Roman"/>
            <w:lang w:val="en-CA"/>
            <w:rPrChange w:id="320" w:author="David Clinkard" w:date="2020-10-25T19:34:00Z">
              <w:rPr>
                <w:rFonts w:ascii="Times New Roman" w:hAnsi="Times New Roman" w:cs="Times New Roman"/>
                <w:lang w:val="en-CA"/>
              </w:rPr>
            </w:rPrChange>
          </w:rPr>
          <w:delText>3</w:delText>
        </w:r>
      </w:del>
      <w:r w:rsidRPr="00F978C1">
        <w:rPr>
          <w:rFonts w:ascii="Times New Roman" w:hAnsi="Times New Roman" w:cs="Times New Roman"/>
          <w:lang w:val="en-CA"/>
          <w:rPrChange w:id="321" w:author="David Clinkard" w:date="2020-10-25T19:34:00Z">
            <w:rPr>
              <w:rFonts w:ascii="Times New Roman" w:hAnsi="Times New Roman" w:cs="Times New Roman"/>
              <w:lang w:val="en-CA"/>
            </w:rPr>
          </w:rPrChange>
        </w:rPr>
        <w:t>]. The protocol includes seven separate steps: quiet breathing, deep breathing, moving the head side to side, moving the head up and down, speaking, bending forward and backward, and quiet breathing again. For each step, particle concentrations of 0.2 to 1 µm were measured inside the respirator and compared to ambient concentrations, and an individual filtration fraction of outside/inside concentration (IFF) was generated. I</w:t>
      </w:r>
      <w:ins w:id="322" w:author="David Clinkard" w:date="2020-10-25T19:26:00Z">
        <w:r w:rsidR="00D55271" w:rsidRPr="00F978C1">
          <w:rPr>
            <w:rFonts w:ascii="Times New Roman" w:hAnsi="Times New Roman" w:cs="Times New Roman"/>
            <w:lang w:val="en-CA"/>
            <w:rPrChange w:id="323" w:author="David Clinkard" w:date="2020-10-25T19:34:00Z">
              <w:rPr>
                <w:rFonts w:ascii="Times New Roman" w:hAnsi="Times New Roman" w:cs="Times New Roman"/>
                <w:lang w:val="en-CA"/>
              </w:rPr>
            </w:rPrChange>
          </w:rPr>
          <w:t>ndividual filtration factor</w:t>
        </w:r>
      </w:ins>
      <w:del w:id="324" w:author="David Clinkard" w:date="2020-10-25T19:26:00Z">
        <w:r w:rsidRPr="00F978C1" w:rsidDel="00D55271">
          <w:rPr>
            <w:rFonts w:ascii="Times New Roman" w:hAnsi="Times New Roman" w:cs="Times New Roman"/>
            <w:lang w:val="en-CA"/>
            <w:rPrChange w:id="325" w:author="David Clinkard" w:date="2020-10-25T19:34:00Z">
              <w:rPr>
                <w:rFonts w:ascii="Times New Roman" w:hAnsi="Times New Roman" w:cs="Times New Roman"/>
                <w:lang w:val="en-CA"/>
              </w:rPr>
            </w:rPrChange>
          </w:rPr>
          <w:delText>FF</w:delText>
        </w:r>
      </w:del>
      <w:r w:rsidRPr="00F978C1">
        <w:rPr>
          <w:rFonts w:ascii="Times New Roman" w:hAnsi="Times New Roman" w:cs="Times New Roman"/>
          <w:lang w:val="en-CA"/>
          <w:rPrChange w:id="326" w:author="David Clinkard" w:date="2020-10-25T19:34:00Z">
            <w:rPr>
              <w:rFonts w:ascii="Times New Roman" w:hAnsi="Times New Roman" w:cs="Times New Roman"/>
              <w:lang w:val="en-CA"/>
            </w:rPr>
          </w:rPrChange>
        </w:rPr>
        <w:t xml:space="preserve"> measures for the 7 steps were </w:t>
      </w:r>
      <w:ins w:id="327" w:author="David Clinkard" w:date="2020-10-25T19:26:00Z">
        <w:r w:rsidR="00D55271" w:rsidRPr="00F978C1">
          <w:rPr>
            <w:rFonts w:ascii="Times New Roman" w:hAnsi="Times New Roman" w:cs="Times New Roman"/>
            <w:lang w:val="en-CA"/>
            <w:rPrChange w:id="328" w:author="David Clinkard" w:date="2020-10-25T19:34:00Z">
              <w:rPr>
                <w:rFonts w:ascii="Times New Roman" w:hAnsi="Times New Roman" w:cs="Times New Roman"/>
                <w:lang w:val="en-CA"/>
              </w:rPr>
            </w:rPrChange>
          </w:rPr>
          <w:t xml:space="preserve">then </w:t>
        </w:r>
      </w:ins>
      <w:r w:rsidRPr="00F978C1">
        <w:rPr>
          <w:rFonts w:ascii="Times New Roman" w:hAnsi="Times New Roman" w:cs="Times New Roman"/>
          <w:lang w:val="en-CA"/>
          <w:rPrChange w:id="329" w:author="David Clinkard" w:date="2020-10-25T19:34:00Z">
            <w:rPr>
              <w:rFonts w:ascii="Times New Roman" w:hAnsi="Times New Roman" w:cs="Times New Roman"/>
              <w:lang w:val="en-CA"/>
            </w:rPr>
          </w:rPrChange>
        </w:rPr>
        <w:t>harmonically averaged to provide the Simulated Workplace Exercise Protocol Factor</w:t>
      </w:r>
      <w:r w:rsidRPr="00F978C1">
        <w:rPr>
          <w:rFonts w:ascii="Times New Roman" w:hAnsi="Times New Roman" w:cs="Times New Roman"/>
          <w:rPrChange w:id="330" w:author="David Clinkard" w:date="2020-10-25T19:34:00Z">
            <w:rPr>
              <w:rFonts w:ascii="Times New Roman" w:hAnsi="Times New Roman" w:cs="Times New Roman"/>
            </w:rPr>
          </w:rPrChange>
        </w:rPr>
        <w:t xml:space="preserve"> (SWPF)</w:t>
      </w:r>
      <w:r w:rsidRPr="00F978C1">
        <w:rPr>
          <w:rFonts w:ascii="Times New Roman" w:hAnsi="Times New Roman" w:cs="Times New Roman"/>
          <w:lang w:val="en-CA"/>
          <w:rPrChange w:id="331" w:author="David Clinkard" w:date="2020-10-25T19:34:00Z">
            <w:rPr>
              <w:rFonts w:ascii="Times New Roman" w:hAnsi="Times New Roman" w:cs="Times New Roman"/>
              <w:lang w:val="en-CA"/>
            </w:rPr>
          </w:rPrChange>
        </w:rPr>
        <w:t>. The Canadian Standards Association SWPF minimum standard for N95 is 100[1</w:t>
      </w:r>
      <w:r w:rsidR="002966D7" w:rsidRPr="00F978C1">
        <w:rPr>
          <w:rFonts w:ascii="Times New Roman" w:hAnsi="Times New Roman" w:cs="Times New Roman"/>
          <w:lang w:val="en-CA"/>
          <w:rPrChange w:id="332" w:author="David Clinkard" w:date="2020-10-25T19:34:00Z">
            <w:rPr>
              <w:rFonts w:ascii="Times New Roman" w:hAnsi="Times New Roman" w:cs="Times New Roman"/>
              <w:lang w:val="en-CA"/>
            </w:rPr>
          </w:rPrChange>
        </w:rPr>
        <w:t>4</w:t>
      </w:r>
      <w:r w:rsidRPr="00F978C1">
        <w:rPr>
          <w:rFonts w:ascii="Times New Roman" w:hAnsi="Times New Roman" w:cs="Times New Roman"/>
          <w:lang w:val="en-CA"/>
          <w:rPrChange w:id="333" w:author="David Clinkard" w:date="2020-10-25T19:34:00Z">
            <w:rPr>
              <w:rFonts w:ascii="Times New Roman" w:hAnsi="Times New Roman" w:cs="Times New Roman"/>
              <w:lang w:val="en-CA"/>
            </w:rPr>
          </w:rPrChange>
        </w:rPr>
        <w:t xml:space="preserve">]. IFF or SWPF of less than 100 was deemed a ‘failure'. </w:t>
      </w:r>
    </w:p>
    <w:p w14:paraId="2EB68F12" w14:textId="516D0BFE" w:rsidR="001C0EA2" w:rsidRPr="00F978C1" w:rsidRDefault="00955052" w:rsidP="002966D7">
      <w:pPr>
        <w:pStyle w:val="BodyText"/>
        <w:spacing w:after="0" w:line="480" w:lineRule="auto"/>
        <w:rPr>
          <w:rFonts w:ascii="Times New Roman" w:hAnsi="Times New Roman" w:cs="Times New Roman"/>
          <w:lang w:val="en-CA"/>
          <w:rPrChange w:id="334" w:author="David Clinkard" w:date="2020-10-25T19:34:00Z">
            <w:rPr>
              <w:rFonts w:ascii="Times New Roman" w:hAnsi="Times New Roman" w:cs="Times New Roman"/>
              <w:lang w:val="en-CA"/>
            </w:rPr>
          </w:rPrChange>
        </w:rPr>
      </w:pPr>
      <w:bookmarkStart w:id="335" w:name="_Hlk54541526"/>
      <w:r w:rsidRPr="00F978C1">
        <w:rPr>
          <w:rFonts w:ascii="Times New Roman" w:hAnsi="Times New Roman" w:cs="Times New Roman"/>
          <w:rPrChange w:id="336" w:author="David Clinkard" w:date="2020-10-25T19:34:00Z">
            <w:rPr>
              <w:rFonts w:ascii="Times New Roman" w:hAnsi="Times New Roman" w:cs="Times New Roman"/>
            </w:rPr>
          </w:rPrChange>
        </w:rPr>
        <w:t xml:space="preserve">Participants were first tested using </w:t>
      </w:r>
      <w:ins w:id="337" w:author="David Clinkard" w:date="2020-10-25T18:04:00Z">
        <w:r w:rsidR="00AD7434" w:rsidRPr="00F978C1">
          <w:rPr>
            <w:rFonts w:ascii="Times New Roman" w:hAnsi="Times New Roman" w:cs="Times New Roman"/>
            <w:rPrChange w:id="338" w:author="David Clinkard" w:date="2020-10-25T19:34:00Z">
              <w:rPr>
                <w:rFonts w:ascii="Times New Roman" w:hAnsi="Times New Roman" w:cs="Times New Roman"/>
              </w:rPr>
            </w:rPrChange>
          </w:rPr>
          <w:t>their</w:t>
        </w:r>
      </w:ins>
      <w:ins w:id="339" w:author="David Clinkard" w:date="2020-10-25T19:26:00Z">
        <w:r w:rsidR="00F978C1" w:rsidRPr="00F978C1">
          <w:rPr>
            <w:rFonts w:ascii="Times New Roman" w:hAnsi="Times New Roman" w:cs="Times New Roman"/>
            <w:rPrChange w:id="340" w:author="David Clinkard" w:date="2020-10-25T19:34:00Z">
              <w:rPr>
                <w:rFonts w:ascii="Times New Roman" w:hAnsi="Times New Roman" w:cs="Times New Roman"/>
              </w:rPr>
            </w:rPrChange>
          </w:rPr>
          <w:t xml:space="preserve"> </w:t>
        </w:r>
      </w:ins>
      <w:del w:id="341" w:author="David Clinkard" w:date="2020-10-25T18:03:00Z">
        <w:r w:rsidRPr="00F978C1" w:rsidDel="00AD7434">
          <w:rPr>
            <w:rFonts w:ascii="Times New Roman" w:hAnsi="Times New Roman" w:cs="Times New Roman"/>
            <w:rPrChange w:id="342" w:author="David Clinkard" w:date="2020-10-25T19:34:00Z">
              <w:rPr>
                <w:rFonts w:ascii="Times New Roman" w:hAnsi="Times New Roman" w:cs="Times New Roman"/>
              </w:rPr>
            </w:rPrChange>
          </w:rPr>
          <w:delText>their</w:delText>
        </w:r>
      </w:del>
      <w:del w:id="343" w:author="David Clinkard" w:date="2020-10-25T18:04:00Z">
        <w:r w:rsidRPr="00F978C1" w:rsidDel="00AD7434">
          <w:rPr>
            <w:rFonts w:ascii="Times New Roman" w:hAnsi="Times New Roman" w:cs="Times New Roman"/>
            <w:rPrChange w:id="344" w:author="David Clinkard" w:date="2020-10-25T19:34:00Z">
              <w:rPr>
                <w:rFonts w:ascii="Times New Roman" w:hAnsi="Times New Roman" w:cs="Times New Roman"/>
              </w:rPr>
            </w:rPrChange>
          </w:rPr>
          <w:delText xml:space="preserve"> </w:delText>
        </w:r>
      </w:del>
      <w:r w:rsidRPr="00F978C1">
        <w:rPr>
          <w:rFonts w:ascii="Times New Roman" w:hAnsi="Times New Roman" w:cs="Times New Roman"/>
          <w:rPrChange w:id="345" w:author="David Clinkard" w:date="2020-10-25T19:34:00Z">
            <w:rPr>
              <w:rFonts w:ascii="Times New Roman" w:hAnsi="Times New Roman" w:cs="Times New Roman"/>
            </w:rPr>
          </w:rPrChange>
        </w:rPr>
        <w:t>institutionally fit-tested model of N95s</w:t>
      </w:r>
      <w:ins w:id="346" w:author="David Clinkard" w:date="2020-10-25T18:04:00Z">
        <w:r w:rsidR="00AD7434" w:rsidRPr="00F978C1">
          <w:rPr>
            <w:rFonts w:ascii="Times New Roman" w:hAnsi="Times New Roman" w:cs="Times New Roman"/>
            <w:rPrChange w:id="347" w:author="David Clinkard" w:date="2020-10-25T19:34:00Z">
              <w:rPr>
                <w:rFonts w:ascii="Times New Roman" w:hAnsi="Times New Roman" w:cs="Times New Roman"/>
              </w:rPr>
            </w:rPrChange>
          </w:rPr>
          <w:t>. All participants were given new masks for the experiment</w:t>
        </w:r>
      </w:ins>
      <w:r w:rsidRPr="00F978C1">
        <w:rPr>
          <w:rFonts w:ascii="Times New Roman" w:hAnsi="Times New Roman" w:cs="Times New Roman"/>
          <w:rPrChange w:id="348" w:author="David Clinkard" w:date="2020-10-25T19:34:00Z">
            <w:rPr>
              <w:rFonts w:ascii="Times New Roman" w:hAnsi="Times New Roman" w:cs="Times New Roman"/>
            </w:rPr>
          </w:rPrChange>
        </w:rPr>
        <w:t>.</w:t>
      </w:r>
      <w:bookmarkEnd w:id="335"/>
      <w:r w:rsidRPr="00F978C1">
        <w:rPr>
          <w:rFonts w:ascii="Times New Roman" w:hAnsi="Times New Roman" w:cs="Times New Roman"/>
          <w:rPrChange w:id="349" w:author="David Clinkard" w:date="2020-10-25T19:34:00Z">
            <w:rPr>
              <w:rFonts w:ascii="Times New Roman" w:hAnsi="Times New Roman" w:cs="Times New Roman"/>
            </w:rPr>
          </w:rPrChange>
        </w:rPr>
        <w:t xml:space="preserve"> The SWP was then repeated for the PSM and SM conditions. </w:t>
      </w:r>
    </w:p>
    <w:p w14:paraId="2C9B67A1" w14:textId="24B1CD22" w:rsidR="001C0EA2" w:rsidRPr="00F978C1" w:rsidRDefault="00955052" w:rsidP="002966D7">
      <w:pPr>
        <w:pStyle w:val="BodyText"/>
        <w:spacing w:after="0" w:line="480" w:lineRule="auto"/>
        <w:rPr>
          <w:rFonts w:ascii="Times New Roman" w:hAnsi="Times New Roman" w:cs="Times New Roman"/>
          <w:lang w:val="en-CA"/>
          <w:rPrChange w:id="350" w:author="David Clinkard" w:date="2020-10-25T19:34:00Z">
            <w:rPr>
              <w:rFonts w:ascii="Times New Roman" w:hAnsi="Times New Roman" w:cs="Times New Roman"/>
              <w:lang w:val="en-CA"/>
            </w:rPr>
          </w:rPrChange>
        </w:rPr>
      </w:pPr>
      <w:bookmarkStart w:id="351" w:name="_Hlk54542008"/>
      <w:r w:rsidRPr="00F978C1">
        <w:rPr>
          <w:rFonts w:ascii="Times New Roman" w:hAnsi="Times New Roman" w:cs="Times New Roman"/>
          <w:rPrChange w:id="352" w:author="David Clinkard" w:date="2020-10-25T19:34:00Z">
            <w:rPr>
              <w:rFonts w:ascii="Times New Roman" w:hAnsi="Times New Roman" w:cs="Times New Roman"/>
            </w:rPr>
          </w:rPrChange>
        </w:rPr>
        <w:t xml:space="preserve">The SM (Aria Ocean Reef, </w:t>
      </w:r>
      <w:del w:id="353" w:author="David Clinkard" w:date="2020-10-25T17:31:00Z">
        <w:r w:rsidRPr="00F978C1" w:rsidDel="001E7206">
          <w:rPr>
            <w:rFonts w:ascii="Times New Roman" w:hAnsi="Times New Roman" w:cs="Times New Roman"/>
            <w:highlight w:val="yellow"/>
            <w:rPrChange w:id="354" w:author="David Clinkard" w:date="2020-10-25T19:34:00Z">
              <w:rPr>
                <w:rFonts w:ascii="Times New Roman" w:hAnsi="Times New Roman" w:cs="Times New Roman"/>
              </w:rPr>
            </w:rPrChange>
          </w:rPr>
          <w:delText>LOCATION</w:delText>
        </w:r>
      </w:del>
      <w:ins w:id="355" w:author="David Clinkard" w:date="2020-10-25T17:31:00Z">
        <w:r w:rsidR="001E7206" w:rsidRPr="00F978C1">
          <w:rPr>
            <w:rFonts w:ascii="Times New Roman" w:hAnsi="Times New Roman" w:cs="Times New Roman"/>
          </w:rPr>
          <w:t>C</w:t>
        </w:r>
        <w:r w:rsidR="001E7206" w:rsidRPr="00F978C1">
          <w:rPr>
            <w:rFonts w:ascii="Times New Roman" w:hAnsi="Times New Roman" w:cs="Times New Roman"/>
            <w:rPrChange w:id="356" w:author="David Clinkard" w:date="2020-10-25T19:34:00Z">
              <w:rPr>
                <w:rFonts w:ascii="Times New Roman" w:hAnsi="Times New Roman" w:cs="Times New Roman"/>
              </w:rPr>
            </w:rPrChange>
          </w:rPr>
          <w:t>alifornia, U.S</w:t>
        </w:r>
      </w:ins>
      <w:ins w:id="357" w:author="David Clinkard" w:date="2020-10-25T17:32:00Z">
        <w:r w:rsidR="001E7206" w:rsidRPr="00F978C1">
          <w:rPr>
            <w:rFonts w:ascii="Times New Roman" w:hAnsi="Times New Roman" w:cs="Times New Roman"/>
            <w:rPrChange w:id="358" w:author="David Clinkard" w:date="2020-10-25T19:34:00Z">
              <w:rPr>
                <w:rFonts w:ascii="Times New Roman" w:hAnsi="Times New Roman" w:cs="Times New Roman"/>
              </w:rPr>
            </w:rPrChange>
          </w:rPr>
          <w:t>.A</w:t>
        </w:r>
      </w:ins>
      <w:r w:rsidRPr="00F978C1">
        <w:rPr>
          <w:rFonts w:ascii="Times New Roman" w:hAnsi="Times New Roman" w:cs="Times New Roman"/>
          <w:rPrChange w:id="359" w:author="David Clinkard" w:date="2020-10-25T19:34:00Z">
            <w:rPr>
              <w:rFonts w:ascii="Times New Roman" w:hAnsi="Times New Roman" w:cs="Times New Roman"/>
            </w:rPr>
          </w:rPrChange>
        </w:rPr>
        <w:t>) utilized Air-Guard filters (</w:t>
      </w:r>
      <w:ins w:id="360" w:author="David Clinkard" w:date="2020-10-25T17:37:00Z">
        <w:r w:rsidR="008B514E" w:rsidRPr="00F978C1">
          <w:rPr>
            <w:rFonts w:ascii="Times New Roman" w:hAnsi="Times New Roman" w:cs="Times New Roman"/>
            <w:rPrChange w:id="361" w:author="David Clinkard" w:date="2020-10-25T19:34:00Z">
              <w:rPr>
                <w:rFonts w:ascii="Times New Roman" w:hAnsi="Times New Roman" w:cs="Times New Roman"/>
              </w:rPr>
            </w:rPrChange>
          </w:rPr>
          <w:t xml:space="preserve">Model 179-0000, filter efficiency &gt;99.9999%, </w:t>
        </w:r>
      </w:ins>
      <w:proofErr w:type="spellStart"/>
      <w:r w:rsidRPr="00F978C1">
        <w:rPr>
          <w:rFonts w:ascii="Times New Roman" w:hAnsi="Times New Roman" w:cs="Times New Roman"/>
          <w:rPrChange w:id="362" w:author="David Clinkard" w:date="2020-10-25T19:34:00Z">
            <w:rPr>
              <w:rFonts w:ascii="Times New Roman" w:hAnsi="Times New Roman" w:cs="Times New Roman"/>
            </w:rPr>
          </w:rPrChange>
        </w:rPr>
        <w:t>Intersurgical</w:t>
      </w:r>
      <w:proofErr w:type="spellEnd"/>
      <w:r w:rsidRPr="00F978C1">
        <w:rPr>
          <w:rFonts w:ascii="Times New Roman" w:hAnsi="Times New Roman" w:cs="Times New Roman"/>
          <w:rPrChange w:id="363" w:author="David Clinkard" w:date="2020-10-25T19:34:00Z">
            <w:rPr>
              <w:rFonts w:ascii="Times New Roman" w:hAnsi="Times New Roman" w:cs="Times New Roman"/>
            </w:rPr>
          </w:rPrChange>
        </w:rPr>
        <w:t>, UK) connected via an adaptor similar to previously published designs[1</w:t>
      </w:r>
      <w:r w:rsidR="002966D7" w:rsidRPr="00F978C1">
        <w:rPr>
          <w:rFonts w:ascii="Times New Roman" w:hAnsi="Times New Roman" w:cs="Times New Roman"/>
          <w:rPrChange w:id="364" w:author="David Clinkard" w:date="2020-10-25T19:34:00Z">
            <w:rPr>
              <w:rFonts w:ascii="Times New Roman" w:hAnsi="Times New Roman" w:cs="Times New Roman"/>
            </w:rPr>
          </w:rPrChange>
        </w:rPr>
        <w:t>1</w:t>
      </w:r>
      <w:r w:rsidRPr="00F978C1">
        <w:rPr>
          <w:rFonts w:ascii="Times New Roman" w:hAnsi="Times New Roman" w:cs="Times New Roman"/>
          <w:rPrChange w:id="365" w:author="David Clinkard" w:date="2020-10-25T19:34:00Z">
            <w:rPr>
              <w:rFonts w:ascii="Times New Roman" w:hAnsi="Times New Roman" w:cs="Times New Roman"/>
            </w:rPr>
          </w:rPrChange>
        </w:rPr>
        <w:t>].</w:t>
      </w:r>
    </w:p>
    <w:p w14:paraId="60E346E8" w14:textId="6E4246CA" w:rsidR="001C0EA2" w:rsidRPr="00F978C1" w:rsidRDefault="00955052" w:rsidP="002966D7">
      <w:pPr>
        <w:pStyle w:val="BodyText"/>
        <w:spacing w:after="0" w:line="480" w:lineRule="auto"/>
        <w:rPr>
          <w:rFonts w:ascii="Times New Roman" w:hAnsi="Times New Roman" w:cs="Times New Roman"/>
          <w:lang w:val="en-CA"/>
          <w:rPrChange w:id="366" w:author="David Clinkard" w:date="2020-10-25T19:34:00Z">
            <w:rPr>
              <w:rFonts w:ascii="Times New Roman" w:hAnsi="Times New Roman" w:cs="Times New Roman"/>
              <w:lang w:val="en-CA"/>
            </w:rPr>
          </w:rPrChange>
        </w:rPr>
      </w:pPr>
      <w:r w:rsidRPr="00F978C1">
        <w:rPr>
          <w:rFonts w:ascii="Times New Roman" w:hAnsi="Times New Roman" w:cs="Times New Roman"/>
          <w:rPrChange w:id="367" w:author="David Clinkard" w:date="2020-10-25T19:34:00Z">
            <w:rPr>
              <w:rFonts w:ascii="Times New Roman" w:hAnsi="Times New Roman" w:cs="Times New Roman"/>
            </w:rPr>
          </w:rPrChange>
        </w:rPr>
        <w:lastRenderedPageBreak/>
        <w:t xml:space="preserve">The </w:t>
      </w:r>
      <w:del w:id="368" w:author="David Clinkard" w:date="2020-10-25T19:28:00Z">
        <w:r w:rsidRPr="00F978C1" w:rsidDel="00F978C1">
          <w:rPr>
            <w:rFonts w:ascii="Times New Roman" w:hAnsi="Times New Roman" w:cs="Times New Roman"/>
            <w:rPrChange w:id="369" w:author="David Clinkard" w:date="2020-10-25T19:34:00Z">
              <w:rPr>
                <w:rFonts w:ascii="Times New Roman" w:hAnsi="Times New Roman" w:cs="Times New Roman"/>
              </w:rPr>
            </w:rPrChange>
          </w:rPr>
          <w:delText xml:space="preserve">PSM </w:delText>
        </w:r>
      </w:del>
      <w:ins w:id="370" w:author="David Clinkard" w:date="2020-10-25T19:28:00Z">
        <w:r w:rsidR="00F978C1" w:rsidRPr="00F978C1">
          <w:rPr>
            <w:rFonts w:ascii="Times New Roman" w:hAnsi="Times New Roman" w:cs="Times New Roman"/>
            <w:rPrChange w:id="371" w:author="David Clinkard" w:date="2020-10-25T19:34:00Z">
              <w:rPr>
                <w:rFonts w:ascii="Times New Roman" w:hAnsi="Times New Roman" w:cs="Times New Roman"/>
              </w:rPr>
            </w:rPrChange>
          </w:rPr>
          <w:t>powered air-purifying respirator</w:t>
        </w:r>
        <w:r w:rsidR="00F978C1" w:rsidRPr="00F978C1">
          <w:rPr>
            <w:rFonts w:ascii="Times New Roman" w:hAnsi="Times New Roman" w:cs="Times New Roman"/>
            <w:rPrChange w:id="372"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373" w:author="David Clinkard" w:date="2020-10-25T19:34:00Z">
            <w:rPr>
              <w:rFonts w:ascii="Times New Roman" w:hAnsi="Times New Roman" w:cs="Times New Roman"/>
            </w:rPr>
          </w:rPrChange>
        </w:rPr>
        <w:t xml:space="preserve">was constructed utilizing 18v rechargeable batteries (Ryobi, Japan), and an off-the-shelf brushless motor fan </w:t>
      </w:r>
      <w:ins w:id="374" w:author="David Clinkard" w:date="2020-10-20T20:50:00Z">
        <w:r w:rsidR="00091A9C" w:rsidRPr="00F978C1">
          <w:rPr>
            <w:rFonts w:ascii="Times New Roman" w:hAnsi="Times New Roman" w:cs="Times New Roman"/>
            <w:rPrChange w:id="375" w:author="David Clinkard" w:date="2020-10-25T19:34:00Z">
              <w:rPr>
                <w:rFonts w:ascii="Times New Roman" w:hAnsi="Times New Roman" w:cs="Times New Roman"/>
              </w:rPr>
            </w:rPrChange>
          </w:rPr>
          <w:t>(</w:t>
        </w:r>
      </w:ins>
      <w:ins w:id="376" w:author="David Clinkard" w:date="2020-10-25T17:36:00Z">
        <w:r w:rsidR="008B514E" w:rsidRPr="00F978C1">
          <w:rPr>
            <w:rFonts w:ascii="Times New Roman" w:hAnsi="Times New Roman" w:cs="Times New Roman"/>
            <w:rPrChange w:id="377" w:author="David Clinkard" w:date="2020-10-25T19:34:00Z">
              <w:rPr>
                <w:rFonts w:ascii="Times New Roman" w:hAnsi="Times New Roman" w:cs="Times New Roman"/>
              </w:rPr>
            </w:rPrChange>
          </w:rPr>
          <w:t xml:space="preserve">UTUO Brushless Radial Blower) </w:t>
        </w:r>
      </w:ins>
      <w:r w:rsidRPr="00F978C1">
        <w:rPr>
          <w:rFonts w:ascii="Times New Roman" w:hAnsi="Times New Roman" w:cs="Times New Roman"/>
          <w:rPrChange w:id="378" w:author="David Clinkard" w:date="2020-10-25T19:34:00Z">
            <w:rPr>
              <w:rFonts w:ascii="Times New Roman" w:hAnsi="Times New Roman" w:cs="Times New Roman"/>
            </w:rPr>
          </w:rPrChange>
        </w:rPr>
        <w:t xml:space="preserve">capable of generating an average of 2 cmH2O pressure inside the mask. Urethane enclosures were cast using custom designed 3D-printed molds created by our team.  </w:t>
      </w:r>
      <w:ins w:id="379" w:author="David Clinkard" w:date="2020-10-25T17:36:00Z">
        <w:r w:rsidR="008B514E" w:rsidRPr="00F978C1">
          <w:rPr>
            <w:rFonts w:ascii="Times New Roman" w:hAnsi="Times New Roman" w:cs="Times New Roman"/>
            <w:rPrChange w:id="380" w:author="David Clinkard" w:date="2020-10-25T19:34:00Z">
              <w:rPr>
                <w:rFonts w:ascii="Times New Roman" w:hAnsi="Times New Roman" w:cs="Times New Roman"/>
              </w:rPr>
            </w:rPrChange>
          </w:rPr>
          <w:t>Two Air-Guard filt</w:t>
        </w:r>
      </w:ins>
      <w:ins w:id="381" w:author="David Clinkard" w:date="2020-10-25T17:37:00Z">
        <w:r w:rsidR="008B514E" w:rsidRPr="00F978C1">
          <w:rPr>
            <w:rFonts w:ascii="Times New Roman" w:hAnsi="Times New Roman" w:cs="Times New Roman"/>
            <w:rPrChange w:id="382" w:author="David Clinkard" w:date="2020-10-25T19:34:00Z">
              <w:rPr>
                <w:rFonts w:ascii="Times New Roman" w:hAnsi="Times New Roman" w:cs="Times New Roman"/>
              </w:rPr>
            </w:rPrChange>
          </w:rPr>
          <w:t>ers (</w:t>
        </w:r>
        <w:proofErr w:type="spellStart"/>
        <w:r w:rsidR="008B514E" w:rsidRPr="00F978C1">
          <w:rPr>
            <w:rFonts w:ascii="Times New Roman" w:hAnsi="Times New Roman" w:cs="Times New Roman"/>
            <w:rPrChange w:id="383" w:author="David Clinkard" w:date="2020-10-25T19:34:00Z">
              <w:rPr>
                <w:rFonts w:ascii="Times New Roman" w:hAnsi="Times New Roman" w:cs="Times New Roman"/>
              </w:rPr>
            </w:rPrChange>
          </w:rPr>
          <w:t>Intersurgical</w:t>
        </w:r>
        <w:proofErr w:type="spellEnd"/>
        <w:r w:rsidR="008B514E" w:rsidRPr="00F978C1">
          <w:rPr>
            <w:rFonts w:ascii="Times New Roman" w:hAnsi="Times New Roman" w:cs="Times New Roman"/>
            <w:rPrChange w:id="384" w:author="David Clinkard" w:date="2020-10-25T19:34:00Z">
              <w:rPr>
                <w:rFonts w:ascii="Times New Roman" w:hAnsi="Times New Roman" w:cs="Times New Roman"/>
              </w:rPr>
            </w:rPrChange>
          </w:rPr>
          <w:t>, UK)</w:t>
        </w:r>
      </w:ins>
      <w:ins w:id="385" w:author="David Clinkard" w:date="2020-10-25T17:36:00Z">
        <w:r w:rsidR="008B514E" w:rsidRPr="00F978C1">
          <w:rPr>
            <w:rFonts w:ascii="Times New Roman" w:hAnsi="Times New Roman" w:cs="Times New Roman"/>
            <w:rPrChange w:id="386" w:author="David Clinkard" w:date="2020-10-25T19:34:00Z">
              <w:rPr>
                <w:rFonts w:ascii="Times New Roman" w:hAnsi="Times New Roman" w:cs="Times New Roman"/>
              </w:rPr>
            </w:rPrChange>
          </w:rPr>
          <w:t xml:space="preserve"> were connected in parallel</w:t>
        </w:r>
      </w:ins>
      <w:ins w:id="387" w:author="David Clinkard" w:date="2020-10-25T17:37:00Z">
        <w:r w:rsidR="008B514E" w:rsidRPr="00F978C1">
          <w:rPr>
            <w:rFonts w:ascii="Times New Roman" w:hAnsi="Times New Roman" w:cs="Times New Roman"/>
            <w:rPrChange w:id="388" w:author="David Clinkard" w:date="2020-10-25T19:34:00Z">
              <w:rPr>
                <w:rFonts w:ascii="Times New Roman" w:hAnsi="Times New Roman" w:cs="Times New Roman"/>
              </w:rPr>
            </w:rPrChange>
          </w:rPr>
          <w:t xml:space="preserve"> </w:t>
        </w:r>
      </w:ins>
      <w:ins w:id="389" w:author="David Clinkard" w:date="2020-10-25T17:38:00Z">
        <w:r w:rsidR="008B514E" w:rsidRPr="00F978C1">
          <w:rPr>
            <w:rFonts w:ascii="Times New Roman" w:hAnsi="Times New Roman" w:cs="Times New Roman"/>
            <w:rPrChange w:id="390" w:author="David Clinkard" w:date="2020-10-25T19:34:00Z">
              <w:rPr>
                <w:rFonts w:ascii="Times New Roman" w:hAnsi="Times New Roman" w:cs="Times New Roman"/>
              </w:rPr>
            </w:rPrChange>
          </w:rPr>
          <w:t>to the blower and</w:t>
        </w:r>
      </w:ins>
      <w:ins w:id="391" w:author="David Clinkard" w:date="2020-10-25T17:36:00Z">
        <w:r w:rsidR="008B514E" w:rsidRPr="00F978C1">
          <w:rPr>
            <w:rFonts w:ascii="Times New Roman" w:hAnsi="Times New Roman" w:cs="Times New Roman"/>
            <w:rPrChange w:id="392" w:author="David Clinkard" w:date="2020-10-25T19:34:00Z">
              <w:rPr>
                <w:rFonts w:ascii="Times New Roman" w:hAnsi="Times New Roman" w:cs="Times New Roman"/>
              </w:rPr>
            </w:rPrChange>
          </w:rPr>
          <w:t xml:space="preserve"> </w:t>
        </w:r>
      </w:ins>
      <w:ins w:id="393" w:author="David Clinkard" w:date="2020-10-25T18:12:00Z">
        <w:r w:rsidR="00700A31" w:rsidRPr="00F978C1">
          <w:rPr>
            <w:rFonts w:ascii="Times New Roman" w:hAnsi="Times New Roman" w:cs="Times New Roman"/>
            <w:rPrChange w:id="394" w:author="David Clinkard" w:date="2020-10-25T19:34:00Z">
              <w:rPr>
                <w:rFonts w:ascii="Times New Roman" w:hAnsi="Times New Roman" w:cs="Times New Roman"/>
              </w:rPr>
            </w:rPrChange>
          </w:rPr>
          <w:t>s</w:t>
        </w:r>
      </w:ins>
      <w:del w:id="395" w:author="David Clinkard" w:date="2020-10-25T18:12:00Z">
        <w:r w:rsidRPr="00F978C1" w:rsidDel="00700A31">
          <w:rPr>
            <w:rFonts w:ascii="Times New Roman" w:hAnsi="Times New Roman" w:cs="Times New Roman"/>
            <w:rPrChange w:id="396" w:author="David Clinkard" w:date="2020-10-25T19:34:00Z">
              <w:rPr>
                <w:rFonts w:ascii="Times New Roman" w:hAnsi="Times New Roman" w:cs="Times New Roman"/>
              </w:rPr>
            </w:rPrChange>
          </w:rPr>
          <w:delText>S</w:delText>
        </w:r>
      </w:del>
      <w:r w:rsidRPr="00F978C1">
        <w:rPr>
          <w:rFonts w:ascii="Times New Roman" w:hAnsi="Times New Roman" w:cs="Times New Roman"/>
          <w:rPrChange w:id="397" w:author="David Clinkard" w:date="2020-10-25T19:34:00Z">
            <w:rPr>
              <w:rFonts w:ascii="Times New Roman" w:hAnsi="Times New Roman" w:cs="Times New Roman"/>
            </w:rPr>
          </w:rPrChange>
        </w:rPr>
        <w:t>tandard 22 mm anesthesia tubing and one-way valves were utilized for connections (Fig. 1).</w:t>
      </w:r>
      <w:bookmarkEnd w:id="351"/>
      <w:r w:rsidRPr="00F978C1">
        <w:rPr>
          <w:rFonts w:ascii="Times New Roman" w:hAnsi="Times New Roman" w:cs="Times New Roman"/>
          <w:rPrChange w:id="398" w:author="David Clinkard" w:date="2020-10-25T19:34:00Z">
            <w:rPr>
              <w:rFonts w:ascii="Times New Roman" w:hAnsi="Times New Roman" w:cs="Times New Roman"/>
            </w:rPr>
          </w:rPrChange>
        </w:rPr>
        <w:t xml:space="preserve"> All components designed by our team are released under the CERN-Open Hardware License 2.0-Strongly Reciprocal. All files and data are available at </w:t>
      </w:r>
      <w:proofErr w:type="gramStart"/>
      <w:r w:rsidRPr="00F978C1">
        <w:rPr>
          <w:rFonts w:ascii="Times New Roman" w:hAnsi="Times New Roman" w:cs="Times New Roman"/>
          <w:rPrChange w:id="399" w:author="David Clinkard" w:date="2020-10-25T19:34:00Z">
            <w:rPr>
              <w:rFonts w:ascii="Times New Roman" w:hAnsi="Times New Roman" w:cs="Times New Roman"/>
            </w:rPr>
          </w:rPrChange>
        </w:rPr>
        <w:t>https://github.com/tgh-apil/PAPR .</w:t>
      </w:r>
      <w:proofErr w:type="gramEnd"/>
    </w:p>
    <w:p w14:paraId="242E3038" w14:textId="5D60941E" w:rsidR="001C0EA2" w:rsidRPr="00F978C1" w:rsidRDefault="00955052" w:rsidP="002966D7">
      <w:pPr>
        <w:pStyle w:val="BodyText"/>
        <w:spacing w:after="0" w:line="480" w:lineRule="auto"/>
        <w:rPr>
          <w:rFonts w:ascii="Times New Roman" w:hAnsi="Times New Roman" w:cs="Times New Roman"/>
          <w:rPrChange w:id="400" w:author="David Clinkard" w:date="2020-10-25T19:34:00Z">
            <w:rPr>
              <w:rFonts w:ascii="Times New Roman" w:hAnsi="Times New Roman" w:cs="Times New Roman"/>
            </w:rPr>
          </w:rPrChange>
        </w:rPr>
      </w:pPr>
      <w:r w:rsidRPr="00F978C1">
        <w:rPr>
          <w:rFonts w:ascii="Times New Roman" w:hAnsi="Times New Roman" w:cs="Times New Roman"/>
          <w:rPrChange w:id="401" w:author="David Clinkard" w:date="2020-10-25T19:34:00Z">
            <w:rPr>
              <w:rFonts w:ascii="Times New Roman" w:hAnsi="Times New Roman" w:cs="Times New Roman"/>
            </w:rPr>
          </w:rPrChange>
        </w:rPr>
        <w:t xml:space="preserve">Participants were asked to rate on a 1-5 scale, the comfort, ease of donning and doffing and the overall usability of each PPE solution. Data was </w:t>
      </w:r>
      <w:del w:id="402" w:author="David Clinkard" w:date="2020-10-25T18:30:00Z">
        <w:r w:rsidRPr="00F978C1" w:rsidDel="000D09CF">
          <w:rPr>
            <w:rFonts w:ascii="Times New Roman" w:hAnsi="Times New Roman" w:cs="Times New Roman"/>
            <w:rPrChange w:id="403" w:author="David Clinkard" w:date="2020-10-25T19:34:00Z">
              <w:rPr>
                <w:rFonts w:ascii="Times New Roman" w:hAnsi="Times New Roman" w:cs="Times New Roman"/>
              </w:rPr>
            </w:rPrChange>
          </w:rPr>
          <w:delText>analyzed using Kruski-Wallace</w:delText>
        </w:r>
      </w:del>
      <w:ins w:id="404" w:author="David Clinkard" w:date="2020-10-25T18:30:00Z">
        <w:r w:rsidR="000D09CF" w:rsidRPr="00F978C1">
          <w:rPr>
            <w:rFonts w:ascii="Times New Roman" w:hAnsi="Times New Roman" w:cs="Times New Roman"/>
            <w:rPrChange w:id="405" w:author="David Clinkard" w:date="2020-10-25T19:34:00Z">
              <w:rPr>
                <w:rFonts w:ascii="Times New Roman" w:hAnsi="Times New Roman" w:cs="Times New Roman"/>
              </w:rPr>
            </w:rPrChange>
          </w:rPr>
          <w:t xml:space="preserve">with parametric (paired t-tests) and non-parametric tests (Friedman) as appropriate, </w:t>
        </w:r>
      </w:ins>
      <w:del w:id="406" w:author="David Clinkard" w:date="2020-10-25T18:30:00Z">
        <w:r w:rsidRPr="00F978C1" w:rsidDel="000D09CF">
          <w:rPr>
            <w:rFonts w:ascii="Times New Roman" w:hAnsi="Times New Roman" w:cs="Times New Roman"/>
            <w:rPrChange w:id="407" w:author="David Clinkard" w:date="2020-10-25T19:34:00Z">
              <w:rPr>
                <w:rFonts w:ascii="Times New Roman" w:hAnsi="Times New Roman" w:cs="Times New Roman"/>
              </w:rPr>
            </w:rPrChange>
          </w:rPr>
          <w:delText xml:space="preserve"> tests with th</w:delText>
        </w:r>
      </w:del>
      <w:ins w:id="408" w:author="David Clinkard" w:date="2020-10-25T18:30:00Z">
        <w:r w:rsidR="000D09CF" w:rsidRPr="00F978C1">
          <w:rPr>
            <w:rFonts w:ascii="Times New Roman" w:hAnsi="Times New Roman" w:cs="Times New Roman"/>
            <w:rPrChange w:id="409" w:author="David Clinkard" w:date="2020-10-25T19:34:00Z">
              <w:rPr>
                <w:rFonts w:ascii="Times New Roman" w:hAnsi="Times New Roman" w:cs="Times New Roman"/>
              </w:rPr>
            </w:rPrChange>
          </w:rPr>
          <w:t>with the th</w:t>
        </w:r>
      </w:ins>
      <w:r w:rsidRPr="00F978C1">
        <w:rPr>
          <w:rFonts w:ascii="Times New Roman" w:hAnsi="Times New Roman" w:cs="Times New Roman"/>
          <w:rPrChange w:id="410" w:author="David Clinkard" w:date="2020-10-25T19:34:00Z">
            <w:rPr>
              <w:rFonts w:ascii="Times New Roman" w:hAnsi="Times New Roman" w:cs="Times New Roman"/>
            </w:rPr>
          </w:rPrChange>
        </w:rPr>
        <w:t>reshold for significance set at 0.05 (GraphPad Software, La Jolla California USA)</w:t>
      </w:r>
    </w:p>
    <w:p w14:paraId="06342284" w14:textId="77777777" w:rsidR="002966D7" w:rsidRPr="00F978C1" w:rsidRDefault="002966D7" w:rsidP="002966D7">
      <w:pPr>
        <w:pStyle w:val="BodyText"/>
        <w:spacing w:after="0" w:line="480" w:lineRule="auto"/>
        <w:rPr>
          <w:rFonts w:ascii="Times New Roman" w:hAnsi="Times New Roman" w:cs="Times New Roman"/>
          <w:rPrChange w:id="411" w:author="David Clinkard" w:date="2020-10-25T19:34:00Z">
            <w:rPr>
              <w:rFonts w:ascii="Times New Roman" w:hAnsi="Times New Roman" w:cs="Times New Roman"/>
            </w:rPr>
          </w:rPrChange>
        </w:rPr>
      </w:pPr>
    </w:p>
    <w:p w14:paraId="1AFCA3EC" w14:textId="77777777" w:rsidR="001C0EA2" w:rsidRPr="00F978C1" w:rsidRDefault="00955052" w:rsidP="002966D7">
      <w:pPr>
        <w:pStyle w:val="Heading2"/>
        <w:spacing w:before="0" w:after="0" w:line="480" w:lineRule="auto"/>
        <w:rPr>
          <w:rFonts w:ascii="Times New Roman" w:hAnsi="Times New Roman" w:cs="Times New Roman"/>
          <w:sz w:val="24"/>
          <w:szCs w:val="24"/>
          <w:rPrChange w:id="412" w:author="David Clinkard" w:date="2020-10-25T19:34:00Z">
            <w:rPr>
              <w:rFonts w:ascii="Times New Roman" w:hAnsi="Times New Roman" w:cs="Times New Roman"/>
              <w:sz w:val="36"/>
              <w:szCs w:val="36"/>
            </w:rPr>
          </w:rPrChange>
        </w:rPr>
      </w:pPr>
      <w:r w:rsidRPr="00F978C1">
        <w:rPr>
          <w:rFonts w:ascii="Times New Roman" w:hAnsi="Times New Roman" w:cs="Times New Roman"/>
          <w:sz w:val="24"/>
          <w:szCs w:val="24"/>
          <w:rPrChange w:id="413" w:author="David Clinkard" w:date="2020-10-25T19:34:00Z">
            <w:rPr>
              <w:rFonts w:ascii="Times New Roman" w:hAnsi="Times New Roman" w:cs="Times New Roman"/>
            </w:rPr>
          </w:rPrChange>
        </w:rPr>
        <w:t>Results</w:t>
      </w:r>
    </w:p>
    <w:p w14:paraId="69294476" w14:textId="2D55A3AE" w:rsidR="001C0EA2" w:rsidRPr="00F978C1" w:rsidRDefault="00955052" w:rsidP="002966D7">
      <w:pPr>
        <w:pStyle w:val="BodyText"/>
        <w:spacing w:after="0" w:line="480" w:lineRule="auto"/>
        <w:rPr>
          <w:rFonts w:ascii="Times New Roman" w:hAnsi="Times New Roman" w:cs="Times New Roman"/>
          <w:rPrChange w:id="414" w:author="David Clinkard" w:date="2020-10-25T19:34:00Z">
            <w:rPr>
              <w:rFonts w:ascii="Times New Roman" w:hAnsi="Times New Roman" w:cs="Times New Roman"/>
            </w:rPr>
          </w:rPrChange>
        </w:rPr>
      </w:pPr>
      <w:r w:rsidRPr="00F978C1">
        <w:rPr>
          <w:rFonts w:ascii="Times New Roman" w:hAnsi="Times New Roman" w:cs="Times New Roman"/>
        </w:rPr>
        <w:t>54 subjects were enrolled and 51 completed the testing. Three subjects withdrew from the study due to time constraints and were excluded from the analysi</w:t>
      </w:r>
      <w:r w:rsidRPr="00F978C1">
        <w:rPr>
          <w:rFonts w:ascii="Times New Roman" w:hAnsi="Times New Roman" w:cs="Times New Roman"/>
          <w:rPrChange w:id="415" w:author="David Clinkard" w:date="2020-10-25T19:34:00Z">
            <w:rPr>
              <w:rFonts w:ascii="Times New Roman" w:hAnsi="Times New Roman" w:cs="Times New Roman"/>
            </w:rPr>
          </w:rPrChange>
        </w:rPr>
        <w:t>s. A total of 357 testing steps were performed on each PPE device. The mean age was 46.5 years (SD=11.5), with 52% of participants identifying as female. Mean BMI was 25.8 (SD=4.3, 18.5-36.5)</w:t>
      </w:r>
      <w:ins w:id="416" w:author="David Clinkard" w:date="2020-10-25T18:31:00Z">
        <w:r w:rsidR="000D09CF" w:rsidRPr="00F978C1">
          <w:rPr>
            <w:rFonts w:ascii="Times New Roman" w:hAnsi="Times New Roman" w:cs="Times New Roman"/>
            <w:rPrChange w:id="417" w:author="David Clinkard" w:date="2020-10-25T19:34:00Z">
              <w:rPr>
                <w:rFonts w:ascii="Times New Roman" w:hAnsi="Times New Roman" w:cs="Times New Roman"/>
              </w:rPr>
            </w:rPrChange>
          </w:rPr>
          <w:t xml:space="preserve"> (Table 1)</w:t>
        </w:r>
      </w:ins>
      <w:r w:rsidRPr="00F978C1">
        <w:rPr>
          <w:rFonts w:ascii="Times New Roman" w:hAnsi="Times New Roman" w:cs="Times New Roman"/>
          <w:rPrChange w:id="418" w:author="David Clinkard" w:date="2020-10-25T19:34:00Z">
            <w:rPr>
              <w:rFonts w:ascii="Times New Roman" w:hAnsi="Times New Roman" w:cs="Times New Roman"/>
            </w:rPr>
          </w:rPrChange>
        </w:rPr>
        <w:t xml:space="preserve">. </w:t>
      </w:r>
    </w:p>
    <w:p w14:paraId="1FF1E627" w14:textId="77777777" w:rsidR="00313B25" w:rsidRPr="00F978C1" w:rsidRDefault="00313B25" w:rsidP="002966D7">
      <w:pPr>
        <w:pStyle w:val="BodyText"/>
        <w:spacing w:after="0" w:line="480" w:lineRule="auto"/>
        <w:rPr>
          <w:rFonts w:ascii="Times New Roman" w:hAnsi="Times New Roman" w:cs="Times New Roman"/>
          <w:rPrChange w:id="419" w:author="David Clinkard" w:date="2020-10-25T19:34:00Z">
            <w:rPr>
              <w:rFonts w:ascii="Times New Roman" w:hAnsi="Times New Roman" w:cs="Times New Roman"/>
            </w:rPr>
          </w:rPrChange>
        </w:rPr>
      </w:pPr>
    </w:p>
    <w:p w14:paraId="6F3457C1" w14:textId="7D7BB689" w:rsidR="001C0EA2" w:rsidRPr="00F978C1" w:rsidRDefault="00955052" w:rsidP="002966D7">
      <w:pPr>
        <w:pStyle w:val="BodyText"/>
        <w:spacing w:after="0" w:line="480" w:lineRule="auto"/>
        <w:rPr>
          <w:rFonts w:ascii="Times New Roman" w:hAnsi="Times New Roman" w:cs="Times New Roman"/>
          <w:rPrChange w:id="420" w:author="David Clinkard" w:date="2020-10-25T19:34:00Z">
            <w:rPr>
              <w:rFonts w:ascii="Times New Roman" w:hAnsi="Times New Roman" w:cs="Times New Roman"/>
            </w:rPr>
          </w:rPrChange>
        </w:rPr>
      </w:pPr>
      <w:r w:rsidRPr="00F978C1">
        <w:rPr>
          <w:rFonts w:ascii="Times New Roman" w:hAnsi="Times New Roman" w:cs="Times New Roman"/>
          <w:rPrChange w:id="421" w:author="David Clinkard" w:date="2020-10-25T19:34:00Z">
            <w:rPr>
              <w:rFonts w:ascii="Times New Roman" w:hAnsi="Times New Roman" w:cs="Times New Roman"/>
            </w:rPr>
          </w:rPrChange>
        </w:rPr>
        <w:t>Powered and unpowered snorkel mask performed significantly better than N95s (Fig</w:t>
      </w:r>
      <w:r w:rsidR="00313B25" w:rsidRPr="00F978C1">
        <w:rPr>
          <w:rFonts w:ascii="Times New Roman" w:hAnsi="Times New Roman" w:cs="Times New Roman"/>
          <w:rPrChange w:id="422" w:author="David Clinkard" w:date="2020-10-25T19:34:00Z">
            <w:rPr>
              <w:rFonts w:ascii="Times New Roman" w:hAnsi="Times New Roman" w:cs="Times New Roman"/>
            </w:rPr>
          </w:rPrChange>
        </w:rPr>
        <w:t xml:space="preserve"> </w:t>
      </w:r>
      <w:r w:rsidRPr="00F978C1">
        <w:rPr>
          <w:rFonts w:ascii="Times New Roman" w:hAnsi="Times New Roman" w:cs="Times New Roman"/>
          <w:rPrChange w:id="423" w:author="David Clinkard" w:date="2020-10-25T19:34:00Z">
            <w:rPr>
              <w:rFonts w:ascii="Times New Roman" w:hAnsi="Times New Roman" w:cs="Times New Roman"/>
            </w:rPr>
          </w:rPrChange>
        </w:rPr>
        <w:t xml:space="preserve">2). There was a substantial failure rate with N95s and </w:t>
      </w:r>
      <w:del w:id="424" w:author="David Clinkard" w:date="2020-10-25T19:27:00Z">
        <w:r w:rsidRPr="00F978C1" w:rsidDel="00F978C1">
          <w:rPr>
            <w:rFonts w:ascii="Times New Roman" w:hAnsi="Times New Roman" w:cs="Times New Roman"/>
            <w:rPrChange w:id="425" w:author="David Clinkard" w:date="2020-10-25T19:34:00Z">
              <w:rPr>
                <w:rFonts w:ascii="Times New Roman" w:hAnsi="Times New Roman" w:cs="Times New Roman"/>
              </w:rPr>
            </w:rPrChange>
          </w:rPr>
          <w:delText>unpowered SM</w:delText>
        </w:r>
      </w:del>
      <w:ins w:id="426" w:author="David Clinkard" w:date="2020-10-25T19:29:00Z">
        <w:r w:rsidR="00F978C1" w:rsidRPr="00F978C1">
          <w:rPr>
            <w:rFonts w:ascii="Times New Roman" w:hAnsi="Times New Roman" w:cs="Times New Roman"/>
            <w:rPrChange w:id="427" w:author="David Clinkard" w:date="2020-10-25T19:34:00Z">
              <w:rPr>
                <w:rFonts w:ascii="Times New Roman" w:hAnsi="Times New Roman" w:cs="Times New Roman"/>
              </w:rPr>
            </w:rPrChange>
          </w:rPr>
          <w:t xml:space="preserve">unpowered </w:t>
        </w:r>
      </w:ins>
      <w:ins w:id="428" w:author="David Clinkard" w:date="2020-10-25T19:27:00Z">
        <w:r w:rsidR="00F978C1" w:rsidRPr="00F978C1">
          <w:rPr>
            <w:rFonts w:ascii="Times New Roman" w:hAnsi="Times New Roman" w:cs="Times New Roman"/>
            <w:rPrChange w:id="429" w:author="David Clinkard" w:date="2020-10-25T19:34:00Z">
              <w:rPr>
                <w:rFonts w:ascii="Times New Roman" w:hAnsi="Times New Roman" w:cs="Times New Roman"/>
              </w:rPr>
            </w:rPrChange>
          </w:rPr>
          <w:t>snorkel masks</w:t>
        </w:r>
      </w:ins>
      <w:r w:rsidRPr="00F978C1">
        <w:rPr>
          <w:rFonts w:ascii="Times New Roman" w:hAnsi="Times New Roman" w:cs="Times New Roman"/>
          <w:rPrChange w:id="430" w:author="David Clinkard" w:date="2020-10-25T19:34:00Z">
            <w:rPr>
              <w:rFonts w:ascii="Times New Roman" w:hAnsi="Times New Roman" w:cs="Times New Roman"/>
            </w:rPr>
          </w:rPrChange>
        </w:rPr>
        <w:t xml:space="preserve">; on N95s 59% of participants failed an individual step and 35% failed the overall </w:t>
      </w:r>
      <w:ins w:id="431" w:author="David Clinkard" w:date="2020-10-25T19:29:00Z">
        <w:r w:rsidR="00F978C1" w:rsidRPr="00F978C1">
          <w:rPr>
            <w:rFonts w:ascii="Times New Roman" w:hAnsi="Times New Roman" w:cs="Times New Roman"/>
            <w:rPrChange w:id="432" w:author="David Clinkard" w:date="2020-10-25T19:34:00Z">
              <w:rPr>
                <w:rFonts w:ascii="Times New Roman" w:hAnsi="Times New Roman" w:cs="Times New Roman"/>
              </w:rPr>
            </w:rPrChange>
          </w:rPr>
          <w:t>test</w:t>
        </w:r>
      </w:ins>
      <w:del w:id="433" w:author="David Clinkard" w:date="2020-10-25T19:29:00Z">
        <w:r w:rsidRPr="00F978C1" w:rsidDel="00F978C1">
          <w:rPr>
            <w:rFonts w:ascii="Times New Roman" w:hAnsi="Times New Roman" w:cs="Times New Roman"/>
            <w:rPrChange w:id="434" w:author="David Clinkard" w:date="2020-10-25T19:34:00Z">
              <w:rPr>
                <w:rFonts w:ascii="Times New Roman" w:hAnsi="Times New Roman" w:cs="Times New Roman"/>
              </w:rPr>
            </w:rPrChange>
          </w:rPr>
          <w:delText>SWPF</w:delText>
        </w:r>
      </w:del>
      <w:r w:rsidRPr="00F978C1">
        <w:rPr>
          <w:rFonts w:ascii="Times New Roman" w:hAnsi="Times New Roman" w:cs="Times New Roman"/>
          <w:rPrChange w:id="435" w:author="David Clinkard" w:date="2020-10-25T19:34:00Z">
            <w:rPr>
              <w:rFonts w:ascii="Times New Roman" w:hAnsi="Times New Roman" w:cs="Times New Roman"/>
            </w:rPr>
          </w:rPrChange>
        </w:rPr>
        <w:t xml:space="preserve">. On the unpowered </w:t>
      </w:r>
      <w:del w:id="436" w:author="David Clinkard" w:date="2020-10-25T19:29:00Z">
        <w:r w:rsidRPr="00F978C1" w:rsidDel="00F978C1">
          <w:rPr>
            <w:rFonts w:ascii="Times New Roman" w:hAnsi="Times New Roman" w:cs="Times New Roman"/>
            <w:rPrChange w:id="437" w:author="David Clinkard" w:date="2020-10-25T19:34:00Z">
              <w:rPr>
                <w:rFonts w:ascii="Times New Roman" w:hAnsi="Times New Roman" w:cs="Times New Roman"/>
              </w:rPr>
            </w:rPrChange>
          </w:rPr>
          <w:delText xml:space="preserve">SM </w:delText>
        </w:r>
      </w:del>
      <w:ins w:id="438" w:author="David Clinkard" w:date="2020-10-25T19:29:00Z">
        <w:r w:rsidR="00F978C1" w:rsidRPr="00F978C1">
          <w:rPr>
            <w:rFonts w:ascii="Times New Roman" w:hAnsi="Times New Roman" w:cs="Times New Roman"/>
            <w:rPrChange w:id="439" w:author="David Clinkard" w:date="2020-10-25T19:34:00Z">
              <w:rPr>
                <w:rFonts w:ascii="Times New Roman" w:hAnsi="Times New Roman" w:cs="Times New Roman"/>
              </w:rPr>
            </w:rPrChange>
          </w:rPr>
          <w:t>snorkel mask</w:t>
        </w:r>
        <w:r w:rsidR="00F978C1" w:rsidRPr="00F978C1">
          <w:rPr>
            <w:rFonts w:ascii="Times New Roman" w:hAnsi="Times New Roman" w:cs="Times New Roman"/>
            <w:rPrChange w:id="440"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441" w:author="David Clinkard" w:date="2020-10-25T19:34:00Z">
            <w:rPr>
              <w:rFonts w:ascii="Times New Roman" w:hAnsi="Times New Roman" w:cs="Times New Roman"/>
            </w:rPr>
          </w:rPrChange>
        </w:rPr>
        <w:t xml:space="preserve">20% of participants failed an individual step, 8% failed overall. </w:t>
      </w:r>
      <w:r w:rsidRPr="00F978C1">
        <w:rPr>
          <w:rFonts w:ascii="Times New Roman" w:hAnsi="Times New Roman" w:cs="Times New Roman"/>
          <w:rPrChange w:id="442" w:author="David Clinkard" w:date="2020-10-25T19:34:00Z">
            <w:rPr>
              <w:rFonts w:ascii="Times New Roman" w:hAnsi="Times New Roman" w:cs="Times New Roman"/>
            </w:rPr>
          </w:rPrChange>
        </w:rPr>
        <w:lastRenderedPageBreak/>
        <w:t xml:space="preserve">Importantly, 24% of participants passed the overall </w:t>
      </w:r>
      <w:proofErr w:type="spellStart"/>
      <w:ins w:id="443" w:author="David Clinkard" w:date="2020-10-25T19:29:00Z">
        <w:r w:rsidR="00F978C1" w:rsidRPr="00F978C1">
          <w:rPr>
            <w:rFonts w:ascii="Times New Roman" w:hAnsi="Times New Roman" w:cs="Times New Roman"/>
            <w:rPrChange w:id="444" w:author="David Clinkard" w:date="2020-10-25T19:34:00Z">
              <w:rPr>
                <w:rFonts w:ascii="Times New Roman" w:hAnsi="Times New Roman" w:cs="Times New Roman"/>
              </w:rPr>
            </w:rPrChange>
          </w:rPr>
          <w:t>test</w:t>
        </w:r>
      </w:ins>
      <w:del w:id="445" w:author="David Clinkard" w:date="2020-10-25T19:29:00Z">
        <w:r w:rsidRPr="00F978C1" w:rsidDel="00F978C1">
          <w:rPr>
            <w:rFonts w:ascii="Times New Roman" w:hAnsi="Times New Roman" w:cs="Times New Roman"/>
            <w:rPrChange w:id="446" w:author="David Clinkard" w:date="2020-10-25T19:34:00Z">
              <w:rPr>
                <w:rFonts w:ascii="Times New Roman" w:hAnsi="Times New Roman" w:cs="Times New Roman"/>
              </w:rPr>
            </w:rPrChange>
          </w:rPr>
          <w:delText xml:space="preserve">SWPF </w:delText>
        </w:r>
      </w:del>
      <w:r w:rsidRPr="00F978C1">
        <w:rPr>
          <w:rFonts w:ascii="Times New Roman" w:hAnsi="Times New Roman" w:cs="Times New Roman"/>
          <w:rPrChange w:id="447" w:author="David Clinkard" w:date="2020-10-25T19:34:00Z">
            <w:rPr>
              <w:rFonts w:ascii="Times New Roman" w:hAnsi="Times New Roman" w:cs="Times New Roman"/>
            </w:rPr>
          </w:rPrChange>
        </w:rPr>
        <w:t>on</w:t>
      </w:r>
      <w:proofErr w:type="spellEnd"/>
      <w:r w:rsidRPr="00F978C1">
        <w:rPr>
          <w:rFonts w:ascii="Times New Roman" w:hAnsi="Times New Roman" w:cs="Times New Roman"/>
          <w:rPrChange w:id="448" w:author="David Clinkard" w:date="2020-10-25T19:34:00Z">
            <w:rPr>
              <w:rFonts w:ascii="Times New Roman" w:hAnsi="Times New Roman" w:cs="Times New Roman"/>
            </w:rPr>
          </w:rPrChange>
        </w:rPr>
        <w:t xml:space="preserve"> their disposable N95, while failing individual steps. Similarly, 12% of </w:t>
      </w:r>
      <w:ins w:id="449" w:author="David Clinkard" w:date="2020-10-25T19:29:00Z">
        <w:r w:rsidR="00F978C1" w:rsidRPr="00F978C1">
          <w:rPr>
            <w:rFonts w:ascii="Times New Roman" w:hAnsi="Times New Roman" w:cs="Times New Roman"/>
            <w:rPrChange w:id="450" w:author="David Clinkard" w:date="2020-10-25T19:34:00Z">
              <w:rPr>
                <w:rFonts w:ascii="Times New Roman" w:hAnsi="Times New Roman" w:cs="Times New Roman"/>
              </w:rPr>
            </w:rPrChange>
          </w:rPr>
          <w:t>the</w:t>
        </w:r>
      </w:ins>
      <w:ins w:id="451" w:author="David Clinkard" w:date="2020-10-25T19:30:00Z">
        <w:r w:rsidR="00F978C1" w:rsidRPr="00F978C1">
          <w:rPr>
            <w:rFonts w:ascii="Times New Roman" w:hAnsi="Times New Roman" w:cs="Times New Roman"/>
            <w:rPrChange w:id="452" w:author="David Clinkard" w:date="2020-10-25T19:34:00Z">
              <w:rPr>
                <w:rFonts w:ascii="Times New Roman" w:hAnsi="Times New Roman" w:cs="Times New Roman"/>
              </w:rPr>
            </w:rPrChange>
          </w:rPr>
          <w:t xml:space="preserve"> unpowered snorkel mask</w:t>
        </w:r>
      </w:ins>
      <w:del w:id="453" w:author="David Clinkard" w:date="2020-10-25T19:29:00Z">
        <w:r w:rsidRPr="00F978C1" w:rsidDel="00F978C1">
          <w:rPr>
            <w:rFonts w:ascii="Times New Roman" w:hAnsi="Times New Roman" w:cs="Times New Roman"/>
            <w:rPrChange w:id="454" w:author="David Clinkard" w:date="2020-10-25T19:34:00Z">
              <w:rPr>
                <w:rFonts w:ascii="Times New Roman" w:hAnsi="Times New Roman" w:cs="Times New Roman"/>
              </w:rPr>
            </w:rPrChange>
          </w:rPr>
          <w:delText>SM</w:delText>
        </w:r>
      </w:del>
      <w:r w:rsidRPr="00F978C1">
        <w:rPr>
          <w:rFonts w:ascii="Times New Roman" w:hAnsi="Times New Roman" w:cs="Times New Roman"/>
          <w:rPrChange w:id="455" w:author="David Clinkard" w:date="2020-10-25T19:34:00Z">
            <w:rPr>
              <w:rFonts w:ascii="Times New Roman" w:hAnsi="Times New Roman" w:cs="Times New Roman"/>
            </w:rPr>
          </w:rPrChange>
        </w:rPr>
        <w:t xml:space="preserve"> users passed the overall </w:t>
      </w:r>
      <w:del w:id="456" w:author="David Clinkard" w:date="2020-10-25T19:30:00Z">
        <w:r w:rsidRPr="00F978C1" w:rsidDel="00F978C1">
          <w:rPr>
            <w:rFonts w:ascii="Times New Roman" w:hAnsi="Times New Roman" w:cs="Times New Roman"/>
            <w:rPrChange w:id="457" w:author="David Clinkard" w:date="2020-10-25T19:34:00Z">
              <w:rPr>
                <w:rFonts w:ascii="Times New Roman" w:hAnsi="Times New Roman" w:cs="Times New Roman"/>
              </w:rPr>
            </w:rPrChange>
          </w:rPr>
          <w:delText xml:space="preserve">SWPF </w:delText>
        </w:r>
      </w:del>
      <w:ins w:id="458" w:author="David Clinkard" w:date="2020-10-25T19:30:00Z">
        <w:r w:rsidR="00F978C1" w:rsidRPr="00F978C1">
          <w:rPr>
            <w:rFonts w:ascii="Times New Roman" w:hAnsi="Times New Roman" w:cs="Times New Roman"/>
            <w:rPrChange w:id="459" w:author="David Clinkard" w:date="2020-10-25T19:34:00Z">
              <w:rPr>
                <w:rFonts w:ascii="Times New Roman" w:hAnsi="Times New Roman" w:cs="Times New Roman"/>
              </w:rPr>
            </w:rPrChange>
          </w:rPr>
          <w:t>test</w:t>
        </w:r>
        <w:r w:rsidR="00F978C1" w:rsidRPr="00F978C1">
          <w:rPr>
            <w:rFonts w:ascii="Times New Roman" w:hAnsi="Times New Roman" w:cs="Times New Roman"/>
            <w:rPrChange w:id="460"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461" w:author="David Clinkard" w:date="2020-10-25T19:34:00Z">
            <w:rPr>
              <w:rFonts w:ascii="Times New Roman" w:hAnsi="Times New Roman" w:cs="Times New Roman"/>
            </w:rPr>
          </w:rPrChange>
        </w:rPr>
        <w:t xml:space="preserve">while failing on individual steps. Addition of </w:t>
      </w:r>
      <w:ins w:id="462" w:author="David Clinkard" w:date="2020-10-25T19:30:00Z">
        <w:r w:rsidR="00F978C1" w:rsidRPr="00F978C1">
          <w:rPr>
            <w:rFonts w:ascii="Times New Roman" w:hAnsi="Times New Roman" w:cs="Times New Roman"/>
            <w:rPrChange w:id="463" w:author="David Clinkard" w:date="2020-10-25T19:34:00Z">
              <w:rPr>
                <w:rFonts w:ascii="Times New Roman" w:hAnsi="Times New Roman" w:cs="Times New Roman"/>
              </w:rPr>
            </w:rPrChange>
          </w:rPr>
          <w:t xml:space="preserve">a powered air-purifying respirator </w:t>
        </w:r>
      </w:ins>
      <w:del w:id="464" w:author="David Clinkard" w:date="2020-10-25T19:30:00Z">
        <w:r w:rsidRPr="00F978C1" w:rsidDel="00F978C1">
          <w:rPr>
            <w:rFonts w:ascii="Times New Roman" w:hAnsi="Times New Roman" w:cs="Times New Roman"/>
            <w:rPrChange w:id="465" w:author="David Clinkard" w:date="2020-10-25T19:34:00Z">
              <w:rPr>
                <w:rFonts w:ascii="Times New Roman" w:hAnsi="Times New Roman" w:cs="Times New Roman"/>
              </w:rPr>
            </w:rPrChange>
          </w:rPr>
          <w:delText xml:space="preserve">powered air flow </w:delText>
        </w:r>
      </w:del>
      <w:ins w:id="466" w:author="David Clinkard" w:date="2020-10-25T19:30:00Z">
        <w:r w:rsidR="00F978C1" w:rsidRPr="00F978C1">
          <w:rPr>
            <w:rFonts w:ascii="Times New Roman" w:hAnsi="Times New Roman" w:cs="Times New Roman"/>
            <w:rPrChange w:id="467" w:author="David Clinkard" w:date="2020-10-25T19:34:00Z">
              <w:rPr>
                <w:rFonts w:ascii="Times New Roman" w:hAnsi="Times New Roman" w:cs="Times New Roman"/>
              </w:rPr>
            </w:rPrChange>
          </w:rPr>
          <w:t xml:space="preserve">to the snorkel </w:t>
        </w:r>
        <w:proofErr w:type="spellStart"/>
        <w:r w:rsidR="00F978C1" w:rsidRPr="00F978C1">
          <w:rPr>
            <w:rFonts w:ascii="Times New Roman" w:hAnsi="Times New Roman" w:cs="Times New Roman"/>
            <w:rPrChange w:id="468" w:author="David Clinkard" w:date="2020-10-25T19:34:00Z">
              <w:rPr>
                <w:rFonts w:ascii="Times New Roman" w:hAnsi="Times New Roman" w:cs="Times New Roman"/>
              </w:rPr>
            </w:rPrChange>
          </w:rPr>
          <w:t>mask</w:t>
        </w:r>
      </w:ins>
      <w:del w:id="469" w:author="David Clinkard" w:date="2020-10-25T19:30:00Z">
        <w:r w:rsidRPr="00F978C1" w:rsidDel="00F978C1">
          <w:rPr>
            <w:rFonts w:ascii="Times New Roman" w:hAnsi="Times New Roman" w:cs="Times New Roman"/>
            <w:rPrChange w:id="470" w:author="David Clinkard" w:date="2020-10-25T19:34:00Z">
              <w:rPr>
                <w:rFonts w:ascii="Times New Roman" w:hAnsi="Times New Roman" w:cs="Times New Roman"/>
              </w:rPr>
            </w:rPrChange>
          </w:rPr>
          <w:delText xml:space="preserve">to SM </w:delText>
        </w:r>
      </w:del>
      <w:r w:rsidRPr="00F978C1">
        <w:rPr>
          <w:rFonts w:ascii="Times New Roman" w:hAnsi="Times New Roman" w:cs="Times New Roman"/>
          <w:rPrChange w:id="471" w:author="David Clinkard" w:date="2020-10-25T19:34:00Z">
            <w:rPr>
              <w:rFonts w:ascii="Times New Roman" w:hAnsi="Times New Roman" w:cs="Times New Roman"/>
            </w:rPr>
          </w:rPrChange>
        </w:rPr>
        <w:t>eliminated</w:t>
      </w:r>
      <w:proofErr w:type="spellEnd"/>
      <w:r w:rsidRPr="00F978C1">
        <w:rPr>
          <w:rFonts w:ascii="Times New Roman" w:hAnsi="Times New Roman" w:cs="Times New Roman"/>
          <w:rPrChange w:id="472" w:author="David Clinkard" w:date="2020-10-25T19:34:00Z">
            <w:rPr>
              <w:rFonts w:ascii="Times New Roman" w:hAnsi="Times New Roman" w:cs="Times New Roman"/>
            </w:rPr>
          </w:rPrChange>
        </w:rPr>
        <w:t xml:space="preserve"> both individual and overall failures. (Fig. 3)</w:t>
      </w:r>
    </w:p>
    <w:p w14:paraId="46176EBD" w14:textId="77777777" w:rsidR="001C0EA2" w:rsidRPr="00F978C1" w:rsidRDefault="001C0EA2" w:rsidP="002966D7">
      <w:pPr>
        <w:pStyle w:val="BodyText"/>
        <w:spacing w:after="0" w:line="480" w:lineRule="auto"/>
        <w:rPr>
          <w:rFonts w:ascii="Times New Roman" w:hAnsi="Times New Roman" w:cs="Times New Roman"/>
          <w:rPrChange w:id="473" w:author="David Clinkard" w:date="2020-10-25T19:34:00Z">
            <w:rPr>
              <w:rFonts w:ascii="Times New Roman" w:hAnsi="Times New Roman" w:cs="Times New Roman"/>
            </w:rPr>
          </w:rPrChange>
        </w:rPr>
      </w:pPr>
    </w:p>
    <w:p w14:paraId="00D3BE14" w14:textId="027BB98B" w:rsidR="001C0EA2" w:rsidRPr="00F978C1" w:rsidRDefault="00955052" w:rsidP="002966D7">
      <w:pPr>
        <w:pStyle w:val="BodyText"/>
        <w:spacing w:after="0" w:line="480" w:lineRule="auto"/>
        <w:rPr>
          <w:rFonts w:ascii="Times New Roman" w:hAnsi="Times New Roman" w:cs="Times New Roman"/>
          <w:rPrChange w:id="474" w:author="David Clinkard" w:date="2020-10-25T19:34:00Z">
            <w:rPr>
              <w:rFonts w:ascii="Times New Roman" w:hAnsi="Times New Roman" w:cs="Times New Roman"/>
            </w:rPr>
          </w:rPrChange>
        </w:rPr>
      </w:pPr>
      <w:r w:rsidRPr="00F978C1">
        <w:rPr>
          <w:rFonts w:ascii="Times New Roman" w:hAnsi="Times New Roman" w:cs="Times New Roman"/>
          <w:rPrChange w:id="475" w:author="David Clinkard" w:date="2020-10-25T19:34:00Z">
            <w:rPr>
              <w:rFonts w:ascii="Times New Roman" w:hAnsi="Times New Roman" w:cs="Times New Roman"/>
            </w:rPr>
          </w:rPrChange>
        </w:rPr>
        <w:t xml:space="preserve">Comfort was significantly greater with the </w:t>
      </w:r>
      <w:del w:id="476" w:author="David Clinkard" w:date="2020-10-25T19:30:00Z">
        <w:r w:rsidRPr="00F978C1" w:rsidDel="00F978C1">
          <w:rPr>
            <w:rFonts w:ascii="Times New Roman" w:hAnsi="Times New Roman" w:cs="Times New Roman"/>
            <w:rPrChange w:id="477" w:author="David Clinkard" w:date="2020-10-25T19:34:00Z">
              <w:rPr>
                <w:rFonts w:ascii="Times New Roman" w:hAnsi="Times New Roman" w:cs="Times New Roman"/>
              </w:rPr>
            </w:rPrChange>
          </w:rPr>
          <w:delText xml:space="preserve">PSM </w:delText>
        </w:r>
      </w:del>
      <w:ins w:id="478" w:author="David Clinkard" w:date="2020-10-25T19:30:00Z">
        <w:r w:rsidR="00F978C1" w:rsidRPr="00F978C1">
          <w:rPr>
            <w:rFonts w:ascii="Times New Roman" w:hAnsi="Times New Roman" w:cs="Times New Roman"/>
            <w:rPrChange w:id="479" w:author="David Clinkard" w:date="2020-10-25T19:34:00Z">
              <w:rPr>
                <w:rFonts w:ascii="Times New Roman" w:hAnsi="Times New Roman" w:cs="Times New Roman"/>
              </w:rPr>
            </w:rPrChange>
          </w:rPr>
          <w:t>PAPR</w:t>
        </w:r>
        <w:r w:rsidR="00F978C1" w:rsidRPr="00F978C1">
          <w:rPr>
            <w:rFonts w:ascii="Times New Roman" w:hAnsi="Times New Roman" w:cs="Times New Roman"/>
            <w:rPrChange w:id="480"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481" w:author="David Clinkard" w:date="2020-10-25T19:34:00Z">
            <w:rPr>
              <w:rFonts w:ascii="Times New Roman" w:hAnsi="Times New Roman" w:cs="Times New Roman"/>
            </w:rPr>
          </w:rPrChange>
        </w:rPr>
        <w:t xml:space="preserve">(3.92 ± 1.38) as compared to the disposable N95 (3.14 ± 1.24) or SM (2.94 ± 1.23). </w:t>
      </w:r>
      <w:proofErr w:type="spellStart"/>
      <w:r w:rsidRPr="00F978C1">
        <w:rPr>
          <w:rFonts w:ascii="Times New Roman" w:hAnsi="Times New Roman" w:cs="Times New Roman"/>
          <w:rPrChange w:id="482" w:author="David Clinkard" w:date="2020-10-25T19:34:00Z">
            <w:rPr>
              <w:rFonts w:ascii="Times New Roman" w:hAnsi="Times New Roman" w:cs="Times New Roman"/>
            </w:rPr>
          </w:rPrChange>
        </w:rPr>
        <w:t>P</w:t>
      </w:r>
      <w:ins w:id="483" w:author="David Clinkard" w:date="2020-10-25T19:30:00Z">
        <w:r w:rsidR="00F978C1" w:rsidRPr="00F978C1">
          <w:rPr>
            <w:rFonts w:ascii="Times New Roman" w:hAnsi="Times New Roman" w:cs="Times New Roman"/>
            <w:rPrChange w:id="484" w:author="David Clinkard" w:date="2020-10-25T19:34:00Z">
              <w:rPr>
                <w:rFonts w:ascii="Times New Roman" w:hAnsi="Times New Roman" w:cs="Times New Roman"/>
              </w:rPr>
            </w:rPrChange>
          </w:rPr>
          <w:t>APR</w:t>
        </w:r>
      </w:ins>
      <w:del w:id="485" w:author="David Clinkard" w:date="2020-10-25T19:30:00Z">
        <w:r w:rsidRPr="00F978C1" w:rsidDel="00F978C1">
          <w:rPr>
            <w:rFonts w:ascii="Times New Roman" w:hAnsi="Times New Roman" w:cs="Times New Roman"/>
            <w:rPrChange w:id="486" w:author="David Clinkard" w:date="2020-10-25T19:34:00Z">
              <w:rPr>
                <w:rFonts w:ascii="Times New Roman" w:hAnsi="Times New Roman" w:cs="Times New Roman"/>
              </w:rPr>
            </w:rPrChange>
          </w:rPr>
          <w:delText xml:space="preserve">SM </w:delText>
        </w:r>
      </w:del>
      <w:r w:rsidRPr="00F978C1">
        <w:rPr>
          <w:rFonts w:ascii="Times New Roman" w:hAnsi="Times New Roman" w:cs="Times New Roman"/>
          <w:rPrChange w:id="487" w:author="David Clinkard" w:date="2020-10-25T19:34:00Z">
            <w:rPr>
              <w:rFonts w:ascii="Times New Roman" w:hAnsi="Times New Roman" w:cs="Times New Roman"/>
            </w:rPr>
          </w:rPrChange>
        </w:rPr>
        <w:t>practicality</w:t>
      </w:r>
      <w:proofErr w:type="spellEnd"/>
      <w:r w:rsidRPr="00F978C1">
        <w:rPr>
          <w:rFonts w:ascii="Times New Roman" w:hAnsi="Times New Roman" w:cs="Times New Roman"/>
          <w:rPrChange w:id="488" w:author="David Clinkard" w:date="2020-10-25T19:34:00Z">
            <w:rPr>
              <w:rFonts w:ascii="Times New Roman" w:hAnsi="Times New Roman" w:cs="Times New Roman"/>
            </w:rPr>
          </w:rPrChange>
        </w:rPr>
        <w:t xml:space="preserve"> and usability (3.14 ± 1.22) </w:t>
      </w:r>
      <w:proofErr w:type="gramStart"/>
      <w:r w:rsidRPr="00F978C1">
        <w:rPr>
          <w:rFonts w:ascii="Times New Roman" w:hAnsi="Times New Roman" w:cs="Times New Roman"/>
          <w:rPrChange w:id="489" w:author="David Clinkard" w:date="2020-10-25T19:34:00Z">
            <w:rPr>
              <w:rFonts w:ascii="Times New Roman" w:hAnsi="Times New Roman" w:cs="Times New Roman"/>
            </w:rPr>
          </w:rPrChange>
        </w:rPr>
        <w:t>was</w:t>
      </w:r>
      <w:proofErr w:type="gramEnd"/>
      <w:r w:rsidRPr="00F978C1">
        <w:rPr>
          <w:rFonts w:ascii="Times New Roman" w:hAnsi="Times New Roman" w:cs="Times New Roman"/>
          <w:rPrChange w:id="490" w:author="David Clinkard" w:date="2020-10-25T19:34:00Z">
            <w:rPr>
              <w:rFonts w:ascii="Times New Roman" w:hAnsi="Times New Roman" w:cs="Times New Roman"/>
            </w:rPr>
          </w:rPrChange>
        </w:rPr>
        <w:t xml:space="preserve"> rated significantly greater than both N95s (2.54 ± 0.98) and </w:t>
      </w:r>
      <w:ins w:id="491" w:author="David Clinkard" w:date="2020-10-25T19:30:00Z">
        <w:r w:rsidR="00F978C1" w:rsidRPr="00F978C1">
          <w:rPr>
            <w:rFonts w:ascii="Times New Roman" w:hAnsi="Times New Roman" w:cs="Times New Roman"/>
            <w:rPrChange w:id="492" w:author="David Clinkard" w:date="2020-10-25T19:34:00Z">
              <w:rPr>
                <w:rFonts w:ascii="Times New Roman" w:hAnsi="Times New Roman" w:cs="Times New Roman"/>
              </w:rPr>
            </w:rPrChange>
          </w:rPr>
          <w:t>unpowered snorkel mask</w:t>
        </w:r>
      </w:ins>
      <w:del w:id="493" w:author="David Clinkard" w:date="2020-10-25T19:30:00Z">
        <w:r w:rsidRPr="00F978C1" w:rsidDel="00F978C1">
          <w:rPr>
            <w:rFonts w:ascii="Times New Roman" w:hAnsi="Times New Roman" w:cs="Times New Roman"/>
            <w:rPrChange w:id="494" w:author="David Clinkard" w:date="2020-10-25T19:34:00Z">
              <w:rPr>
                <w:rFonts w:ascii="Times New Roman" w:hAnsi="Times New Roman" w:cs="Times New Roman"/>
              </w:rPr>
            </w:rPrChange>
          </w:rPr>
          <w:delText>S</w:delText>
        </w:r>
      </w:del>
      <w:del w:id="495" w:author="David Clinkard" w:date="2020-10-25T19:31:00Z">
        <w:r w:rsidRPr="00F978C1" w:rsidDel="00F978C1">
          <w:rPr>
            <w:rFonts w:ascii="Times New Roman" w:hAnsi="Times New Roman" w:cs="Times New Roman"/>
            <w:rPrChange w:id="496" w:author="David Clinkard" w:date="2020-10-25T19:34:00Z">
              <w:rPr>
                <w:rFonts w:ascii="Times New Roman" w:hAnsi="Times New Roman" w:cs="Times New Roman"/>
              </w:rPr>
            </w:rPrChange>
          </w:rPr>
          <w:delText>M</w:delText>
        </w:r>
      </w:del>
      <w:r w:rsidRPr="00F978C1">
        <w:rPr>
          <w:rFonts w:ascii="Times New Roman" w:hAnsi="Times New Roman" w:cs="Times New Roman"/>
          <w:rPrChange w:id="497" w:author="David Clinkard" w:date="2020-10-25T19:34:00Z">
            <w:rPr>
              <w:rFonts w:ascii="Times New Roman" w:hAnsi="Times New Roman" w:cs="Times New Roman"/>
            </w:rPr>
          </w:rPrChange>
        </w:rPr>
        <w:t xml:space="preserve"> (2.64±0.97). There were no significant differences between the respirator types for ease of donning or doffing (N95 3.45±1.11; SM 3.56±0.97; PSM 3.58±0.97).</w:t>
      </w:r>
    </w:p>
    <w:p w14:paraId="0F9CFE2C" w14:textId="77777777" w:rsidR="002966D7" w:rsidRPr="00F978C1" w:rsidRDefault="002966D7" w:rsidP="002966D7">
      <w:pPr>
        <w:pStyle w:val="BodyText"/>
        <w:spacing w:after="0" w:line="480" w:lineRule="auto"/>
        <w:rPr>
          <w:rFonts w:ascii="Times New Roman" w:hAnsi="Times New Roman" w:cs="Times New Roman"/>
          <w:rPrChange w:id="498" w:author="David Clinkard" w:date="2020-10-25T19:34:00Z">
            <w:rPr>
              <w:rFonts w:ascii="Times New Roman" w:hAnsi="Times New Roman" w:cs="Times New Roman"/>
            </w:rPr>
          </w:rPrChange>
        </w:rPr>
      </w:pPr>
    </w:p>
    <w:p w14:paraId="562FB4EB" w14:textId="77777777" w:rsidR="001C0EA2" w:rsidRPr="00F978C1" w:rsidRDefault="00955052" w:rsidP="002966D7">
      <w:pPr>
        <w:pStyle w:val="Heading2"/>
        <w:spacing w:before="0" w:after="0" w:line="480" w:lineRule="auto"/>
        <w:rPr>
          <w:rFonts w:ascii="Times New Roman" w:hAnsi="Times New Roman" w:cs="Times New Roman"/>
          <w:sz w:val="24"/>
          <w:szCs w:val="24"/>
          <w:rPrChange w:id="499" w:author="David Clinkard" w:date="2020-10-25T19:34:00Z">
            <w:rPr>
              <w:rFonts w:ascii="Times New Roman" w:hAnsi="Times New Roman" w:cs="Times New Roman"/>
              <w:sz w:val="36"/>
              <w:szCs w:val="36"/>
            </w:rPr>
          </w:rPrChange>
        </w:rPr>
      </w:pPr>
      <w:r w:rsidRPr="00F978C1">
        <w:rPr>
          <w:rFonts w:ascii="Times New Roman" w:hAnsi="Times New Roman" w:cs="Times New Roman"/>
          <w:sz w:val="24"/>
          <w:szCs w:val="24"/>
          <w:rPrChange w:id="500" w:author="David Clinkard" w:date="2020-10-25T19:34:00Z">
            <w:rPr>
              <w:rFonts w:ascii="Times New Roman" w:hAnsi="Times New Roman" w:cs="Times New Roman"/>
            </w:rPr>
          </w:rPrChange>
        </w:rPr>
        <w:t>Discussion</w:t>
      </w:r>
    </w:p>
    <w:p w14:paraId="45819B27" w14:textId="16402597" w:rsidR="00F978C1" w:rsidRPr="00F978C1" w:rsidRDefault="00955052" w:rsidP="002966D7">
      <w:pPr>
        <w:pStyle w:val="BodyText"/>
        <w:spacing w:after="0" w:line="480" w:lineRule="auto"/>
        <w:rPr>
          <w:ins w:id="501" w:author="David Clinkard" w:date="2020-10-25T19:31:00Z"/>
          <w:rFonts w:ascii="Times New Roman" w:hAnsi="Times New Roman" w:cs="Times New Roman"/>
          <w:rPrChange w:id="502" w:author="David Clinkard" w:date="2020-10-25T19:34:00Z">
            <w:rPr>
              <w:ins w:id="503" w:author="David Clinkard" w:date="2020-10-25T19:31:00Z"/>
              <w:rFonts w:ascii="Times New Roman" w:hAnsi="Times New Roman" w:cs="Times New Roman"/>
            </w:rPr>
          </w:rPrChange>
        </w:rPr>
      </w:pPr>
      <w:bookmarkStart w:id="504" w:name="_Hlk54545303"/>
      <w:r w:rsidRPr="00F978C1">
        <w:rPr>
          <w:rFonts w:ascii="Times New Roman" w:hAnsi="Times New Roman" w:cs="Times New Roman"/>
        </w:rPr>
        <w:t xml:space="preserve">The main finding of this study is that </w:t>
      </w:r>
      <w:r w:rsidR="00313B25" w:rsidRPr="00F978C1">
        <w:rPr>
          <w:rFonts w:ascii="Times New Roman" w:hAnsi="Times New Roman" w:cs="Times New Roman"/>
        </w:rPr>
        <w:t>q</w:t>
      </w:r>
      <w:r w:rsidR="00313B25" w:rsidRPr="00F978C1">
        <w:rPr>
          <w:rFonts w:ascii="Times New Roman" w:hAnsi="Times New Roman" w:cs="Times New Roman"/>
          <w:rPrChange w:id="505" w:author="David Clinkard" w:date="2020-10-25T19:34:00Z">
            <w:rPr>
              <w:rFonts w:ascii="Times New Roman" w:hAnsi="Times New Roman" w:cs="Times New Roman"/>
            </w:rPr>
          </w:rPrChange>
        </w:rPr>
        <w:t xml:space="preserve">ualitatively fit </w:t>
      </w:r>
      <w:r w:rsidRPr="00F978C1">
        <w:rPr>
          <w:rFonts w:ascii="Times New Roman" w:hAnsi="Times New Roman" w:cs="Times New Roman"/>
          <w:rPrChange w:id="506" w:author="David Clinkard" w:date="2020-10-25T19:34:00Z">
            <w:rPr>
              <w:rFonts w:ascii="Times New Roman" w:hAnsi="Times New Roman" w:cs="Times New Roman"/>
            </w:rPr>
          </w:rPrChange>
        </w:rPr>
        <w:t xml:space="preserve">N95s and unpowered </w:t>
      </w:r>
      <w:ins w:id="507" w:author="David Clinkard" w:date="2020-10-25T19:31:00Z">
        <w:r w:rsidR="00F978C1" w:rsidRPr="00F978C1">
          <w:rPr>
            <w:rFonts w:ascii="Times New Roman" w:hAnsi="Times New Roman" w:cs="Times New Roman"/>
            <w:rPrChange w:id="508" w:author="David Clinkard" w:date="2020-10-25T19:34:00Z">
              <w:rPr>
                <w:rFonts w:ascii="Times New Roman" w:hAnsi="Times New Roman" w:cs="Times New Roman"/>
              </w:rPr>
            </w:rPrChange>
          </w:rPr>
          <w:t xml:space="preserve">snorkel </w:t>
        </w:r>
        <w:proofErr w:type="spellStart"/>
        <w:r w:rsidR="00F978C1" w:rsidRPr="00F978C1">
          <w:rPr>
            <w:rFonts w:ascii="Times New Roman" w:hAnsi="Times New Roman" w:cs="Times New Roman"/>
            <w:rPrChange w:id="509" w:author="David Clinkard" w:date="2020-10-25T19:34:00Z">
              <w:rPr>
                <w:rFonts w:ascii="Times New Roman" w:hAnsi="Times New Roman" w:cs="Times New Roman"/>
              </w:rPr>
            </w:rPrChange>
          </w:rPr>
          <w:t>mask</w:t>
        </w:r>
      </w:ins>
      <w:r w:rsidRPr="00F978C1">
        <w:rPr>
          <w:rFonts w:ascii="Times New Roman" w:hAnsi="Times New Roman" w:cs="Times New Roman"/>
          <w:rPrChange w:id="510" w:author="David Clinkard" w:date="2020-10-25T19:34:00Z">
            <w:rPr>
              <w:rFonts w:ascii="Times New Roman" w:hAnsi="Times New Roman" w:cs="Times New Roman"/>
            </w:rPr>
          </w:rPrChange>
        </w:rPr>
        <w:t>SM</w:t>
      </w:r>
      <w:proofErr w:type="spellEnd"/>
      <w:r w:rsidRPr="00F978C1">
        <w:rPr>
          <w:rFonts w:ascii="Times New Roman" w:hAnsi="Times New Roman" w:cs="Times New Roman"/>
          <w:rPrChange w:id="511" w:author="David Clinkard" w:date="2020-10-25T19:34:00Z">
            <w:rPr>
              <w:rFonts w:ascii="Times New Roman" w:hAnsi="Times New Roman" w:cs="Times New Roman"/>
            </w:rPr>
          </w:rPrChange>
        </w:rPr>
        <w:t xml:space="preserve"> devices </w:t>
      </w:r>
      <w:ins w:id="512" w:author="David Clinkard" w:date="2020-10-25T19:06:00Z">
        <w:r w:rsidR="00430EB4" w:rsidRPr="00F978C1">
          <w:rPr>
            <w:rFonts w:ascii="Times New Roman" w:hAnsi="Times New Roman" w:cs="Times New Roman"/>
            <w:rPrChange w:id="513" w:author="David Clinkard" w:date="2020-10-25T19:34:00Z">
              <w:rPr>
                <w:rFonts w:ascii="Times New Roman" w:hAnsi="Times New Roman" w:cs="Times New Roman"/>
              </w:rPr>
            </w:rPrChange>
          </w:rPr>
          <w:t xml:space="preserve">have significant </w:t>
        </w:r>
      </w:ins>
      <w:ins w:id="514" w:author="David Clinkard" w:date="2020-10-25T19:31:00Z">
        <w:r w:rsidR="00F978C1" w:rsidRPr="00F978C1">
          <w:rPr>
            <w:rFonts w:ascii="Times New Roman" w:hAnsi="Times New Roman" w:cs="Times New Roman"/>
            <w:rPrChange w:id="515" w:author="David Clinkard" w:date="2020-10-25T19:34:00Z">
              <w:rPr>
                <w:rFonts w:ascii="Times New Roman" w:hAnsi="Times New Roman" w:cs="Times New Roman"/>
              </w:rPr>
            </w:rPrChange>
          </w:rPr>
          <w:t xml:space="preserve">protection </w:t>
        </w:r>
      </w:ins>
      <w:ins w:id="516" w:author="David Clinkard" w:date="2020-10-25T19:06:00Z">
        <w:r w:rsidR="00430EB4" w:rsidRPr="00F978C1">
          <w:rPr>
            <w:rFonts w:ascii="Times New Roman" w:hAnsi="Times New Roman" w:cs="Times New Roman"/>
            <w:rPrChange w:id="517" w:author="David Clinkard" w:date="2020-10-25T19:34:00Z">
              <w:rPr>
                <w:rFonts w:ascii="Times New Roman" w:hAnsi="Times New Roman" w:cs="Times New Roman"/>
              </w:rPr>
            </w:rPrChange>
          </w:rPr>
          <w:t>fail</w:t>
        </w:r>
      </w:ins>
      <w:ins w:id="518" w:author="David Clinkard" w:date="2020-10-25T19:07:00Z">
        <w:r w:rsidR="00430EB4" w:rsidRPr="00F978C1">
          <w:rPr>
            <w:rFonts w:ascii="Times New Roman" w:hAnsi="Times New Roman" w:cs="Times New Roman"/>
            <w:rPrChange w:id="519" w:author="David Clinkard" w:date="2020-10-25T19:34:00Z">
              <w:rPr>
                <w:rFonts w:ascii="Times New Roman" w:hAnsi="Times New Roman" w:cs="Times New Roman"/>
              </w:rPr>
            </w:rPrChange>
          </w:rPr>
          <w:t xml:space="preserve">ures, and </w:t>
        </w:r>
      </w:ins>
      <w:r w:rsidRPr="00F978C1">
        <w:rPr>
          <w:rFonts w:ascii="Times New Roman" w:hAnsi="Times New Roman" w:cs="Times New Roman"/>
          <w:rPrChange w:id="520" w:author="David Clinkard" w:date="2020-10-25T19:34:00Z">
            <w:rPr>
              <w:rFonts w:ascii="Times New Roman" w:hAnsi="Times New Roman" w:cs="Times New Roman"/>
            </w:rPr>
          </w:rPrChange>
        </w:rPr>
        <w:t xml:space="preserve">do not provide consistent protection in well trained and tested </w:t>
      </w:r>
      <w:del w:id="521" w:author="David Clinkard" w:date="2020-10-25T19:31:00Z">
        <w:r w:rsidRPr="00F978C1" w:rsidDel="00F978C1">
          <w:rPr>
            <w:rFonts w:ascii="Times New Roman" w:hAnsi="Times New Roman" w:cs="Times New Roman"/>
            <w:rPrChange w:id="522" w:author="David Clinkard" w:date="2020-10-25T19:34:00Z">
              <w:rPr>
                <w:rFonts w:ascii="Times New Roman" w:hAnsi="Times New Roman" w:cs="Times New Roman"/>
              </w:rPr>
            </w:rPrChange>
          </w:rPr>
          <w:delText>HCW</w:delText>
        </w:r>
      </w:del>
      <w:ins w:id="523" w:author="David Clinkard" w:date="2020-10-25T19:31:00Z">
        <w:r w:rsidR="00F978C1" w:rsidRPr="00F978C1">
          <w:rPr>
            <w:rFonts w:ascii="Times New Roman" w:hAnsi="Times New Roman" w:cs="Times New Roman"/>
            <w:rPrChange w:id="524" w:author="David Clinkard" w:date="2020-10-25T19:34:00Z">
              <w:rPr>
                <w:rFonts w:ascii="Times New Roman" w:hAnsi="Times New Roman" w:cs="Times New Roman"/>
              </w:rPr>
            </w:rPrChange>
          </w:rPr>
          <w:t>health care worker</w:t>
        </w:r>
      </w:ins>
      <w:del w:id="525" w:author="David Clinkard" w:date="2020-10-25T19:31:00Z">
        <w:r w:rsidRPr="00F978C1" w:rsidDel="00F978C1">
          <w:rPr>
            <w:rFonts w:ascii="Times New Roman" w:hAnsi="Times New Roman" w:cs="Times New Roman"/>
            <w:rPrChange w:id="526" w:author="David Clinkard" w:date="2020-10-25T19:34:00Z">
              <w:rPr>
                <w:rFonts w:ascii="Times New Roman" w:hAnsi="Times New Roman" w:cs="Times New Roman"/>
              </w:rPr>
            </w:rPrChange>
          </w:rPr>
          <w:delText>s</w:delText>
        </w:r>
      </w:del>
      <w:ins w:id="527" w:author="David Clinkard" w:date="2020-10-25T19:31:00Z">
        <w:r w:rsidR="00F978C1" w:rsidRPr="00F978C1">
          <w:rPr>
            <w:rFonts w:ascii="Times New Roman" w:hAnsi="Times New Roman" w:cs="Times New Roman"/>
            <w:rPrChange w:id="528" w:author="David Clinkard" w:date="2020-10-25T19:34:00Z">
              <w:rPr>
                <w:rFonts w:ascii="Times New Roman" w:hAnsi="Times New Roman" w:cs="Times New Roman"/>
              </w:rPr>
            </w:rPrChange>
          </w:rPr>
          <w:t>s</w:t>
        </w:r>
      </w:ins>
      <w:r w:rsidR="00313B25" w:rsidRPr="00F978C1">
        <w:rPr>
          <w:rFonts w:ascii="Times New Roman" w:hAnsi="Times New Roman" w:cs="Times New Roman"/>
          <w:rPrChange w:id="529" w:author="David Clinkard" w:date="2020-10-25T19:34:00Z">
            <w:rPr>
              <w:rFonts w:ascii="Times New Roman" w:hAnsi="Times New Roman" w:cs="Times New Roman"/>
            </w:rPr>
          </w:rPrChange>
        </w:rPr>
        <w:t>.</w:t>
      </w:r>
      <w:bookmarkEnd w:id="504"/>
      <w:r w:rsidR="00313B25" w:rsidRPr="00F978C1">
        <w:rPr>
          <w:rFonts w:ascii="Times New Roman" w:hAnsi="Times New Roman" w:cs="Times New Roman"/>
          <w:rPrChange w:id="530" w:author="David Clinkard" w:date="2020-10-25T19:34:00Z">
            <w:rPr>
              <w:rFonts w:ascii="Times New Roman" w:hAnsi="Times New Roman" w:cs="Times New Roman"/>
            </w:rPr>
          </w:rPrChange>
        </w:rPr>
        <w:t xml:space="preserve"> </w:t>
      </w:r>
    </w:p>
    <w:p w14:paraId="7D1EB4B6" w14:textId="6874021A" w:rsidR="00313B25" w:rsidRPr="00F978C1" w:rsidRDefault="00313B25" w:rsidP="002966D7">
      <w:pPr>
        <w:pStyle w:val="BodyText"/>
        <w:spacing w:after="0" w:line="480" w:lineRule="auto"/>
        <w:rPr>
          <w:rFonts w:ascii="Times New Roman" w:hAnsi="Times New Roman" w:cs="Times New Roman"/>
          <w:rPrChange w:id="531" w:author="David Clinkard" w:date="2020-10-25T19:34:00Z">
            <w:rPr>
              <w:rFonts w:ascii="Times New Roman" w:hAnsi="Times New Roman" w:cs="Times New Roman"/>
            </w:rPr>
          </w:rPrChange>
        </w:rPr>
      </w:pPr>
      <w:r w:rsidRPr="00F978C1">
        <w:rPr>
          <w:rFonts w:ascii="Times New Roman" w:hAnsi="Times New Roman" w:cs="Times New Roman"/>
          <w:rPrChange w:id="532" w:author="David Clinkard" w:date="2020-10-25T19:34:00Z">
            <w:rPr>
              <w:rFonts w:ascii="Times New Roman" w:hAnsi="Times New Roman" w:cs="Times New Roman"/>
            </w:rPr>
          </w:rPrChange>
        </w:rPr>
        <w:t xml:space="preserve">Current mask fit testing protocols can be broadly divided into qualitative and quantitative methods. Qualitative methods </w:t>
      </w:r>
      <w:r w:rsidR="00122241" w:rsidRPr="00F978C1">
        <w:rPr>
          <w:rFonts w:ascii="Times New Roman" w:hAnsi="Times New Roman" w:cs="Times New Roman"/>
          <w:rPrChange w:id="533" w:author="David Clinkard" w:date="2020-10-25T19:34:00Z">
            <w:rPr>
              <w:rFonts w:ascii="Times New Roman" w:hAnsi="Times New Roman" w:cs="Times New Roman"/>
            </w:rPr>
          </w:rPrChange>
        </w:rPr>
        <w:t>rely on detection of a bitter substance</w:t>
      </w:r>
      <w:r w:rsidR="00850C6B" w:rsidRPr="00F978C1">
        <w:rPr>
          <w:rFonts w:ascii="Times New Roman" w:hAnsi="Times New Roman" w:cs="Times New Roman"/>
          <w:rPrChange w:id="534" w:author="David Clinkard" w:date="2020-10-25T19:34:00Z">
            <w:rPr>
              <w:rFonts w:ascii="Times New Roman" w:hAnsi="Times New Roman" w:cs="Times New Roman"/>
            </w:rPr>
          </w:rPrChange>
        </w:rPr>
        <w:t xml:space="preserve"> such as</w:t>
      </w:r>
      <w:r w:rsidR="00122241" w:rsidRPr="00F978C1">
        <w:rPr>
          <w:rFonts w:ascii="Times New Roman" w:hAnsi="Times New Roman" w:cs="Times New Roman"/>
          <w:rPrChange w:id="535" w:author="David Clinkard" w:date="2020-10-25T19:34:00Z">
            <w:rPr>
              <w:rFonts w:ascii="Times New Roman" w:hAnsi="Times New Roman" w:cs="Times New Roman"/>
            </w:rPr>
          </w:rPrChange>
        </w:rPr>
        <w:t xml:space="preserve"> “</w:t>
      </w:r>
      <w:proofErr w:type="spellStart"/>
      <w:r w:rsidR="00122241" w:rsidRPr="00F978C1">
        <w:rPr>
          <w:rFonts w:ascii="Times New Roman" w:hAnsi="Times New Roman" w:cs="Times New Roman"/>
          <w:rPrChange w:id="536" w:author="David Clinkard" w:date="2020-10-25T19:34:00Z">
            <w:rPr>
              <w:rFonts w:ascii="Times New Roman" w:hAnsi="Times New Roman" w:cs="Times New Roman"/>
            </w:rPr>
          </w:rPrChange>
        </w:rPr>
        <w:t>Bitrex</w:t>
      </w:r>
      <w:proofErr w:type="spellEnd"/>
      <w:r w:rsidR="00122241" w:rsidRPr="00F978C1">
        <w:rPr>
          <w:rFonts w:ascii="Times New Roman" w:hAnsi="Times New Roman" w:cs="Times New Roman"/>
          <w:rPrChange w:id="537" w:author="David Clinkard" w:date="2020-10-25T19:34:00Z">
            <w:rPr>
              <w:rFonts w:ascii="Times New Roman" w:hAnsi="Times New Roman" w:cs="Times New Roman"/>
            </w:rPr>
          </w:rPrChange>
        </w:rPr>
        <w:t xml:space="preserve">”, while quantitative fit testing calculates an internal to external particulate ratio, which is then mathematically averaged to provide a “pass”. </w:t>
      </w:r>
    </w:p>
    <w:p w14:paraId="67497E1E" w14:textId="4E452AC5" w:rsidR="00122241" w:rsidRPr="00F978C1" w:rsidRDefault="00313B25" w:rsidP="002966D7">
      <w:pPr>
        <w:pStyle w:val="BodyText"/>
        <w:spacing w:after="0" w:line="480" w:lineRule="auto"/>
        <w:rPr>
          <w:rFonts w:ascii="Times New Roman" w:hAnsi="Times New Roman" w:cs="Times New Roman"/>
          <w:rPrChange w:id="538" w:author="David Clinkard" w:date="2020-10-25T19:34:00Z">
            <w:rPr>
              <w:rFonts w:ascii="Times New Roman" w:hAnsi="Times New Roman" w:cs="Times New Roman"/>
            </w:rPr>
          </w:rPrChange>
        </w:rPr>
      </w:pPr>
      <w:r w:rsidRPr="00F978C1">
        <w:rPr>
          <w:rFonts w:ascii="Times New Roman" w:hAnsi="Times New Roman" w:cs="Times New Roman"/>
          <w:rPrChange w:id="539" w:author="David Clinkard" w:date="2020-10-25T19:34:00Z">
            <w:rPr>
              <w:rFonts w:ascii="Times New Roman" w:hAnsi="Times New Roman" w:cs="Times New Roman"/>
            </w:rPr>
          </w:rPrChange>
        </w:rPr>
        <w:t xml:space="preserve">In this study, 35% of participants who had </w:t>
      </w:r>
      <w:r w:rsidR="00122241" w:rsidRPr="00F978C1">
        <w:rPr>
          <w:rFonts w:ascii="Times New Roman" w:hAnsi="Times New Roman" w:cs="Times New Roman"/>
          <w:rPrChange w:id="540" w:author="David Clinkard" w:date="2020-10-25T19:34:00Z">
            <w:rPr>
              <w:rFonts w:ascii="Times New Roman" w:hAnsi="Times New Roman" w:cs="Times New Roman"/>
            </w:rPr>
          </w:rPrChange>
        </w:rPr>
        <w:t xml:space="preserve">previously </w:t>
      </w:r>
      <w:r w:rsidRPr="00F978C1">
        <w:rPr>
          <w:rFonts w:ascii="Times New Roman" w:hAnsi="Times New Roman" w:cs="Times New Roman"/>
          <w:rPrChange w:id="541" w:author="David Clinkard" w:date="2020-10-25T19:34:00Z">
            <w:rPr>
              <w:rFonts w:ascii="Times New Roman" w:hAnsi="Times New Roman" w:cs="Times New Roman"/>
            </w:rPr>
          </w:rPrChange>
        </w:rPr>
        <w:t xml:space="preserve">passed the institutional </w:t>
      </w:r>
      <w:r w:rsidR="00122241" w:rsidRPr="00F978C1">
        <w:rPr>
          <w:rFonts w:ascii="Times New Roman" w:hAnsi="Times New Roman" w:cs="Times New Roman"/>
          <w:rPrChange w:id="542" w:author="David Clinkard" w:date="2020-10-25T19:34:00Z">
            <w:rPr>
              <w:rFonts w:ascii="Times New Roman" w:hAnsi="Times New Roman" w:cs="Times New Roman"/>
            </w:rPr>
          </w:rPrChange>
        </w:rPr>
        <w:t>qualitative</w:t>
      </w:r>
      <w:r w:rsidRPr="00F978C1">
        <w:rPr>
          <w:rFonts w:ascii="Times New Roman" w:hAnsi="Times New Roman" w:cs="Times New Roman"/>
          <w:rPrChange w:id="543" w:author="David Clinkard" w:date="2020-10-25T19:34:00Z">
            <w:rPr>
              <w:rFonts w:ascii="Times New Roman" w:hAnsi="Times New Roman" w:cs="Times New Roman"/>
            </w:rPr>
          </w:rPrChange>
        </w:rPr>
        <w:t xml:space="preserve"> fit testing</w:t>
      </w:r>
      <w:r w:rsidR="00850C6B" w:rsidRPr="00F978C1">
        <w:rPr>
          <w:rFonts w:ascii="Times New Roman" w:hAnsi="Times New Roman" w:cs="Times New Roman"/>
          <w:rPrChange w:id="544" w:author="David Clinkard" w:date="2020-10-25T19:34:00Z">
            <w:rPr>
              <w:rFonts w:ascii="Times New Roman" w:hAnsi="Times New Roman" w:cs="Times New Roman"/>
            </w:rPr>
          </w:rPrChange>
        </w:rPr>
        <w:t xml:space="preserve"> </w:t>
      </w:r>
      <w:r w:rsidRPr="00F978C1">
        <w:rPr>
          <w:rFonts w:ascii="Times New Roman" w:hAnsi="Times New Roman" w:cs="Times New Roman"/>
          <w:rPrChange w:id="545" w:author="David Clinkard" w:date="2020-10-25T19:34:00Z">
            <w:rPr>
              <w:rFonts w:ascii="Times New Roman" w:hAnsi="Times New Roman" w:cs="Times New Roman"/>
            </w:rPr>
          </w:rPrChange>
        </w:rPr>
        <w:t>and been trained on the use of N95s within the previous 12 months (most within the previous month), failed the overall quantitative fit test</w:t>
      </w:r>
      <w:r w:rsidR="00122241" w:rsidRPr="00F978C1">
        <w:rPr>
          <w:rFonts w:ascii="Times New Roman" w:hAnsi="Times New Roman" w:cs="Times New Roman"/>
          <w:rPrChange w:id="546" w:author="David Clinkard" w:date="2020-10-25T19:34:00Z">
            <w:rPr>
              <w:rFonts w:ascii="Times New Roman" w:hAnsi="Times New Roman" w:cs="Times New Roman"/>
            </w:rPr>
          </w:rPrChange>
        </w:rPr>
        <w:t xml:space="preserve">. </w:t>
      </w:r>
    </w:p>
    <w:p w14:paraId="506BD318" w14:textId="0D2E44AA" w:rsidR="001C0EA2" w:rsidRPr="00F978C1" w:rsidRDefault="00955052" w:rsidP="002966D7">
      <w:pPr>
        <w:pStyle w:val="BodyText"/>
        <w:spacing w:after="0" w:line="480" w:lineRule="auto"/>
        <w:rPr>
          <w:rFonts w:ascii="Times New Roman" w:hAnsi="Times New Roman" w:cs="Times New Roman"/>
          <w:lang w:val="en-CA"/>
          <w:rPrChange w:id="547" w:author="David Clinkard" w:date="2020-10-25T19:34:00Z">
            <w:rPr>
              <w:rFonts w:ascii="Times New Roman" w:hAnsi="Times New Roman" w:cs="Times New Roman"/>
              <w:lang w:val="en-CA"/>
            </w:rPr>
          </w:rPrChange>
        </w:rPr>
      </w:pPr>
      <w:r w:rsidRPr="00F978C1">
        <w:rPr>
          <w:rFonts w:ascii="Times New Roman" w:hAnsi="Times New Roman" w:cs="Times New Roman"/>
          <w:rPrChange w:id="548" w:author="David Clinkard" w:date="2020-10-25T19:34:00Z">
            <w:rPr>
              <w:rFonts w:ascii="Times New Roman" w:hAnsi="Times New Roman" w:cs="Times New Roman"/>
            </w:rPr>
          </w:rPrChange>
        </w:rPr>
        <w:lastRenderedPageBreak/>
        <w:t xml:space="preserve">Given that viral exposure can occur at any individual mask fit failure point, our observations suggest that current </w:t>
      </w:r>
      <w:r w:rsidR="00313B25" w:rsidRPr="00F978C1">
        <w:rPr>
          <w:rFonts w:ascii="Times New Roman" w:hAnsi="Times New Roman" w:cs="Times New Roman"/>
          <w:rPrChange w:id="549" w:author="David Clinkard" w:date="2020-10-25T19:34:00Z">
            <w:rPr>
              <w:rFonts w:ascii="Times New Roman" w:hAnsi="Times New Roman" w:cs="Times New Roman"/>
            </w:rPr>
          </w:rPrChange>
        </w:rPr>
        <w:t xml:space="preserve">qualitative </w:t>
      </w:r>
      <w:r w:rsidRPr="00F978C1">
        <w:rPr>
          <w:rFonts w:ascii="Times New Roman" w:hAnsi="Times New Roman" w:cs="Times New Roman"/>
          <w:rPrChange w:id="550" w:author="David Clinkard" w:date="2020-10-25T19:34:00Z">
            <w:rPr>
              <w:rFonts w:ascii="Times New Roman" w:hAnsi="Times New Roman" w:cs="Times New Roman"/>
            </w:rPr>
          </w:rPrChange>
        </w:rPr>
        <w:t>respirator fit protocols</w:t>
      </w:r>
      <w:r w:rsidR="00313B25" w:rsidRPr="00F978C1">
        <w:rPr>
          <w:rFonts w:ascii="Times New Roman" w:hAnsi="Times New Roman" w:cs="Times New Roman"/>
          <w:rPrChange w:id="551" w:author="David Clinkard" w:date="2020-10-25T19:34:00Z">
            <w:rPr>
              <w:rFonts w:ascii="Times New Roman" w:hAnsi="Times New Roman" w:cs="Times New Roman"/>
            </w:rPr>
          </w:rPrChange>
        </w:rPr>
        <w:t xml:space="preserve">, as well as quantitative protocols </w:t>
      </w:r>
      <w:r w:rsidR="00122241" w:rsidRPr="00F978C1">
        <w:rPr>
          <w:rFonts w:ascii="Times New Roman" w:hAnsi="Times New Roman" w:cs="Times New Roman"/>
          <w:rPrChange w:id="552" w:author="David Clinkard" w:date="2020-10-25T19:34:00Z">
            <w:rPr>
              <w:rFonts w:ascii="Times New Roman" w:hAnsi="Times New Roman" w:cs="Times New Roman"/>
            </w:rPr>
          </w:rPrChange>
        </w:rPr>
        <w:t xml:space="preserve">that </w:t>
      </w:r>
      <w:r w:rsidRPr="00F978C1">
        <w:rPr>
          <w:rFonts w:ascii="Times New Roman" w:hAnsi="Times New Roman" w:cs="Times New Roman"/>
          <w:rPrChange w:id="553" w:author="David Clinkard" w:date="2020-10-25T19:34:00Z">
            <w:rPr>
              <w:rFonts w:ascii="Times New Roman" w:hAnsi="Times New Roman" w:cs="Times New Roman"/>
            </w:rPr>
          </w:rPrChange>
        </w:rPr>
        <w:t>focus on averaged values</w:t>
      </w:r>
      <w:r w:rsidR="00122241" w:rsidRPr="00F978C1">
        <w:rPr>
          <w:rFonts w:ascii="Times New Roman" w:hAnsi="Times New Roman" w:cs="Times New Roman"/>
          <w:rPrChange w:id="554" w:author="David Clinkard" w:date="2020-10-25T19:34:00Z">
            <w:rPr>
              <w:rFonts w:ascii="Times New Roman" w:hAnsi="Times New Roman" w:cs="Times New Roman"/>
            </w:rPr>
          </w:rPrChange>
        </w:rPr>
        <w:t xml:space="preserve"> (such as the </w:t>
      </w:r>
      <w:ins w:id="555" w:author="David Clinkard" w:date="2020-10-25T19:32:00Z">
        <w:r w:rsidR="00F978C1" w:rsidRPr="00F978C1">
          <w:rPr>
            <w:rFonts w:ascii="Times New Roman" w:hAnsi="Times New Roman" w:cs="Times New Roman"/>
            <w:rPrChange w:id="556" w:author="David Clinkard" w:date="2020-10-25T19:34:00Z">
              <w:rPr>
                <w:rFonts w:ascii="Times New Roman" w:hAnsi="Times New Roman" w:cs="Times New Roman"/>
              </w:rPr>
            </w:rPrChange>
          </w:rPr>
          <w:t>Canadian protocol (</w:t>
        </w:r>
      </w:ins>
      <w:r w:rsidR="00122241" w:rsidRPr="00F978C1">
        <w:rPr>
          <w:rFonts w:ascii="Times New Roman" w:hAnsi="Times New Roman" w:cs="Times New Roman"/>
          <w:rPrChange w:id="557" w:author="David Clinkard" w:date="2020-10-25T19:34:00Z">
            <w:rPr>
              <w:rFonts w:ascii="Times New Roman" w:hAnsi="Times New Roman" w:cs="Times New Roman"/>
            </w:rPr>
          </w:rPrChange>
        </w:rPr>
        <w:t>Z94.4</w:t>
      </w:r>
      <w:ins w:id="558" w:author="David Clinkard" w:date="2020-10-25T19:32:00Z">
        <w:r w:rsidR="00F978C1" w:rsidRPr="00F978C1">
          <w:rPr>
            <w:rFonts w:ascii="Times New Roman" w:hAnsi="Times New Roman" w:cs="Times New Roman"/>
            <w:rPrChange w:id="559" w:author="David Clinkard" w:date="2020-10-25T19:34:00Z">
              <w:rPr>
                <w:rFonts w:ascii="Times New Roman" w:hAnsi="Times New Roman" w:cs="Times New Roman"/>
              </w:rPr>
            </w:rPrChange>
          </w:rPr>
          <w:t>)</w:t>
        </w:r>
      </w:ins>
      <w:r w:rsidR="00122241" w:rsidRPr="00F978C1">
        <w:rPr>
          <w:rFonts w:ascii="Times New Roman" w:hAnsi="Times New Roman" w:cs="Times New Roman"/>
          <w:rPrChange w:id="560" w:author="David Clinkard" w:date="2020-10-25T19:34:00Z">
            <w:rPr>
              <w:rFonts w:ascii="Times New Roman" w:hAnsi="Times New Roman" w:cs="Times New Roman"/>
            </w:rPr>
          </w:rPrChange>
        </w:rPr>
        <w:t xml:space="preserve"> and </w:t>
      </w:r>
      <w:ins w:id="561" w:author="David Clinkard" w:date="2020-10-25T19:32:00Z">
        <w:r w:rsidR="00F978C1" w:rsidRPr="00F978C1">
          <w:rPr>
            <w:rFonts w:ascii="Times New Roman" w:hAnsi="Times New Roman" w:cs="Times New Roman"/>
            <w:rPrChange w:id="562" w:author="David Clinkard" w:date="2020-10-25T19:34:00Z">
              <w:rPr>
                <w:rFonts w:ascii="Times New Roman" w:hAnsi="Times New Roman" w:cs="Times New Roman"/>
              </w:rPr>
            </w:rPrChange>
          </w:rPr>
          <w:t>US (</w:t>
        </w:r>
      </w:ins>
      <w:r w:rsidR="00122241" w:rsidRPr="00F978C1">
        <w:rPr>
          <w:rFonts w:ascii="Times New Roman" w:hAnsi="Times New Roman" w:cs="Times New Roman"/>
          <w:rPrChange w:id="563" w:author="David Clinkard" w:date="2020-10-25T19:34:00Z">
            <w:rPr>
              <w:rFonts w:ascii="Times New Roman" w:hAnsi="Times New Roman" w:cs="Times New Roman"/>
            </w:rPr>
          </w:rPrChange>
        </w:rPr>
        <w:t>NIOSH</w:t>
      </w:r>
      <w:ins w:id="564" w:author="David Clinkard" w:date="2020-10-25T19:32:00Z">
        <w:r w:rsidR="00F978C1" w:rsidRPr="00F978C1">
          <w:rPr>
            <w:rFonts w:ascii="Times New Roman" w:hAnsi="Times New Roman" w:cs="Times New Roman"/>
            <w:rPrChange w:id="565" w:author="David Clinkard" w:date="2020-10-25T19:34:00Z">
              <w:rPr>
                <w:rFonts w:ascii="Times New Roman" w:hAnsi="Times New Roman" w:cs="Times New Roman"/>
              </w:rPr>
            </w:rPrChange>
          </w:rPr>
          <w:t>)</w:t>
        </w:r>
      </w:ins>
      <w:r w:rsidR="00122241" w:rsidRPr="00F978C1">
        <w:rPr>
          <w:rFonts w:ascii="Times New Roman" w:hAnsi="Times New Roman" w:cs="Times New Roman"/>
          <w:rPrChange w:id="566" w:author="David Clinkard" w:date="2020-10-25T19:34:00Z">
            <w:rPr>
              <w:rFonts w:ascii="Times New Roman" w:hAnsi="Times New Roman" w:cs="Times New Roman"/>
            </w:rPr>
          </w:rPrChange>
        </w:rPr>
        <w:t xml:space="preserve"> equivalent)</w:t>
      </w:r>
      <w:r w:rsidRPr="00F978C1">
        <w:rPr>
          <w:rFonts w:ascii="Times New Roman" w:hAnsi="Times New Roman" w:cs="Times New Roman"/>
          <w:rPrChange w:id="567" w:author="David Clinkard" w:date="2020-10-25T19:34:00Z">
            <w:rPr>
              <w:rFonts w:ascii="Times New Roman" w:hAnsi="Times New Roman" w:cs="Times New Roman"/>
            </w:rPr>
          </w:rPrChange>
        </w:rPr>
        <w:t>, have limited relevance when dealing with biological agents. Currently, a “Pass” relies on exceeding an average predetermined value, instead of ensuring all individual steps exceed this value.</w:t>
      </w:r>
      <w:r w:rsidR="00122241" w:rsidRPr="00F978C1">
        <w:rPr>
          <w:rFonts w:ascii="Times New Roman" w:hAnsi="Times New Roman" w:cs="Times New Roman"/>
          <w:rPrChange w:id="568" w:author="David Clinkard" w:date="2020-10-25T19:34:00Z">
            <w:rPr>
              <w:rFonts w:ascii="Times New Roman" w:hAnsi="Times New Roman" w:cs="Times New Roman"/>
            </w:rPr>
          </w:rPrChange>
        </w:rPr>
        <w:t xml:space="preserve"> However, e</w:t>
      </w:r>
      <w:r w:rsidRPr="00F978C1">
        <w:rPr>
          <w:rFonts w:ascii="Times New Roman" w:hAnsi="Times New Roman" w:cs="Times New Roman"/>
          <w:rPrChange w:id="569" w:author="David Clinkard" w:date="2020-10-25T19:34:00Z">
            <w:rPr>
              <w:rFonts w:ascii="Times New Roman" w:hAnsi="Times New Roman" w:cs="Times New Roman"/>
            </w:rPr>
          </w:rPrChange>
        </w:rPr>
        <w:t xml:space="preserve">ven of those </w:t>
      </w:r>
      <w:r w:rsidR="00122241" w:rsidRPr="00F978C1">
        <w:rPr>
          <w:rFonts w:ascii="Times New Roman" w:hAnsi="Times New Roman" w:cs="Times New Roman"/>
          <w:rPrChange w:id="570" w:author="David Clinkard" w:date="2020-10-25T19:34:00Z">
            <w:rPr>
              <w:rFonts w:ascii="Times New Roman" w:hAnsi="Times New Roman" w:cs="Times New Roman"/>
            </w:rPr>
          </w:rPrChange>
        </w:rPr>
        <w:t xml:space="preserve">participants </w:t>
      </w:r>
      <w:r w:rsidRPr="00F978C1">
        <w:rPr>
          <w:rFonts w:ascii="Times New Roman" w:hAnsi="Times New Roman" w:cs="Times New Roman"/>
          <w:rPrChange w:id="571" w:author="David Clinkard" w:date="2020-10-25T19:34:00Z">
            <w:rPr>
              <w:rFonts w:ascii="Times New Roman" w:hAnsi="Times New Roman" w:cs="Times New Roman"/>
            </w:rPr>
          </w:rPrChange>
        </w:rPr>
        <w:t xml:space="preserve">who passed the </w:t>
      </w:r>
      <w:r w:rsidR="00122241" w:rsidRPr="00F978C1">
        <w:rPr>
          <w:rFonts w:ascii="Times New Roman" w:hAnsi="Times New Roman" w:cs="Times New Roman"/>
          <w:rPrChange w:id="572" w:author="David Clinkard" w:date="2020-10-25T19:34:00Z">
            <w:rPr>
              <w:rFonts w:ascii="Times New Roman" w:hAnsi="Times New Roman" w:cs="Times New Roman"/>
            </w:rPr>
          </w:rPrChange>
        </w:rPr>
        <w:t>overall quantitative</w:t>
      </w:r>
      <w:r w:rsidRPr="00F978C1">
        <w:rPr>
          <w:rFonts w:ascii="Times New Roman" w:hAnsi="Times New Roman" w:cs="Times New Roman"/>
          <w:rPrChange w:id="573" w:author="David Clinkard" w:date="2020-10-25T19:34:00Z">
            <w:rPr>
              <w:rFonts w:ascii="Times New Roman" w:hAnsi="Times New Roman" w:cs="Times New Roman"/>
            </w:rPr>
          </w:rPrChange>
        </w:rPr>
        <w:t xml:space="preserve"> test, 24% still failed one or more individual steps such as talking or bending over. </w:t>
      </w:r>
      <w:r w:rsidR="00122241" w:rsidRPr="00F978C1">
        <w:rPr>
          <w:rFonts w:ascii="Times New Roman" w:hAnsi="Times New Roman" w:cs="Times New Roman"/>
          <w:rPrChange w:id="574" w:author="David Clinkard" w:date="2020-10-25T19:34:00Z">
            <w:rPr>
              <w:rFonts w:ascii="Times New Roman" w:hAnsi="Times New Roman" w:cs="Times New Roman"/>
            </w:rPr>
          </w:rPrChange>
        </w:rPr>
        <w:t>This suggests</w:t>
      </w:r>
      <w:r w:rsidRPr="00F978C1">
        <w:rPr>
          <w:rFonts w:ascii="Times New Roman" w:hAnsi="Times New Roman" w:cs="Times New Roman"/>
          <w:rPrChange w:id="575" w:author="David Clinkard" w:date="2020-10-25T19:34:00Z">
            <w:rPr>
              <w:rFonts w:ascii="Times New Roman" w:hAnsi="Times New Roman" w:cs="Times New Roman"/>
            </w:rPr>
          </w:rPrChange>
        </w:rPr>
        <w:t xml:space="preserve"> that subjectively fit-tested disposable N95s </w:t>
      </w:r>
      <w:r w:rsidR="00122241" w:rsidRPr="00F978C1">
        <w:rPr>
          <w:rFonts w:ascii="Times New Roman" w:hAnsi="Times New Roman" w:cs="Times New Roman"/>
          <w:rPrChange w:id="576" w:author="David Clinkard" w:date="2020-10-25T19:34:00Z">
            <w:rPr>
              <w:rFonts w:ascii="Times New Roman" w:hAnsi="Times New Roman" w:cs="Times New Roman"/>
            </w:rPr>
          </w:rPrChange>
        </w:rPr>
        <w:t>may</w:t>
      </w:r>
      <w:r w:rsidRPr="00F978C1">
        <w:rPr>
          <w:rFonts w:ascii="Times New Roman" w:hAnsi="Times New Roman" w:cs="Times New Roman"/>
          <w:rPrChange w:id="577" w:author="David Clinkard" w:date="2020-10-25T19:34:00Z">
            <w:rPr>
              <w:rFonts w:ascii="Times New Roman" w:hAnsi="Times New Roman" w:cs="Times New Roman"/>
            </w:rPr>
          </w:rPrChange>
        </w:rPr>
        <w:t xml:space="preserve"> </w:t>
      </w:r>
      <w:r w:rsidR="00122241" w:rsidRPr="00F978C1">
        <w:rPr>
          <w:rFonts w:ascii="Times New Roman" w:hAnsi="Times New Roman" w:cs="Times New Roman"/>
          <w:rPrChange w:id="578" w:author="David Clinkard" w:date="2020-10-25T19:34:00Z">
            <w:rPr>
              <w:rFonts w:ascii="Times New Roman" w:hAnsi="Times New Roman" w:cs="Times New Roman"/>
            </w:rPr>
          </w:rPrChange>
        </w:rPr>
        <w:t>not provide consistent protection</w:t>
      </w:r>
      <w:r w:rsidRPr="00F978C1">
        <w:rPr>
          <w:rFonts w:ascii="Times New Roman" w:hAnsi="Times New Roman" w:cs="Times New Roman"/>
          <w:rPrChange w:id="579" w:author="David Clinkard" w:date="2020-10-25T19:34:00Z">
            <w:rPr>
              <w:rFonts w:ascii="Times New Roman" w:hAnsi="Times New Roman" w:cs="Times New Roman"/>
            </w:rPr>
          </w:rPrChange>
        </w:rPr>
        <w:t xml:space="preserve"> against respiratory aerosols </w:t>
      </w:r>
      <w:r w:rsidR="00122241" w:rsidRPr="00F978C1">
        <w:rPr>
          <w:rFonts w:ascii="Times New Roman" w:hAnsi="Times New Roman" w:cs="Times New Roman"/>
          <w:rPrChange w:id="580" w:author="David Clinkard" w:date="2020-10-25T19:34:00Z">
            <w:rPr>
              <w:rFonts w:ascii="Times New Roman" w:hAnsi="Times New Roman" w:cs="Times New Roman"/>
            </w:rPr>
          </w:rPrChange>
        </w:rPr>
        <w:t>in</w:t>
      </w:r>
      <w:r w:rsidRPr="00F978C1">
        <w:rPr>
          <w:rFonts w:ascii="Times New Roman" w:hAnsi="Times New Roman" w:cs="Times New Roman"/>
          <w:rPrChange w:id="581" w:author="David Clinkard" w:date="2020-10-25T19:34:00Z">
            <w:rPr>
              <w:rFonts w:ascii="Times New Roman" w:hAnsi="Times New Roman" w:cs="Times New Roman"/>
            </w:rPr>
          </w:rPrChange>
        </w:rPr>
        <w:t xml:space="preserve"> HCWs. </w:t>
      </w:r>
    </w:p>
    <w:p w14:paraId="538E1942" w14:textId="040BD7F1" w:rsidR="001C0EA2" w:rsidRPr="00F978C1" w:rsidRDefault="00955052" w:rsidP="002966D7">
      <w:pPr>
        <w:pStyle w:val="BodyText"/>
        <w:spacing w:after="0" w:line="480" w:lineRule="auto"/>
        <w:rPr>
          <w:rFonts w:ascii="Times New Roman" w:hAnsi="Times New Roman" w:cs="Times New Roman"/>
          <w:rPrChange w:id="582" w:author="David Clinkard" w:date="2020-10-25T19:34:00Z">
            <w:rPr>
              <w:rFonts w:ascii="Times New Roman" w:hAnsi="Times New Roman" w:cs="Times New Roman"/>
            </w:rPr>
          </w:rPrChange>
        </w:rPr>
      </w:pPr>
      <w:r w:rsidRPr="00F978C1">
        <w:rPr>
          <w:rFonts w:ascii="Times New Roman" w:hAnsi="Times New Roman" w:cs="Times New Roman"/>
          <w:rPrChange w:id="583" w:author="David Clinkard" w:date="2020-10-25T19:34:00Z">
            <w:rPr>
              <w:rFonts w:ascii="Times New Roman" w:hAnsi="Times New Roman" w:cs="Times New Roman"/>
            </w:rPr>
          </w:rPrChange>
        </w:rPr>
        <w:t>The unpowered</w:t>
      </w:r>
      <w:r w:rsidR="00615EB4" w:rsidRPr="00F978C1">
        <w:rPr>
          <w:rFonts w:ascii="Times New Roman" w:hAnsi="Times New Roman" w:cs="Times New Roman"/>
          <w:rPrChange w:id="584" w:author="David Clinkard" w:date="2020-10-25T19:34:00Z">
            <w:rPr>
              <w:rFonts w:ascii="Times New Roman" w:hAnsi="Times New Roman" w:cs="Times New Roman"/>
            </w:rPr>
          </w:rPrChange>
        </w:rPr>
        <w:t xml:space="preserve"> </w:t>
      </w:r>
      <w:r w:rsidRPr="00F978C1">
        <w:rPr>
          <w:rFonts w:ascii="Times New Roman" w:hAnsi="Times New Roman" w:cs="Times New Roman"/>
          <w:rPrChange w:id="585" w:author="David Clinkard" w:date="2020-10-25T19:34:00Z">
            <w:rPr>
              <w:rFonts w:ascii="Times New Roman" w:hAnsi="Times New Roman" w:cs="Times New Roman"/>
            </w:rPr>
          </w:rPrChange>
        </w:rPr>
        <w:t>snorkel masks demonstrated improved consistency compared to an N95 but were also not</w:t>
      </w:r>
      <w:r w:rsidR="00615EB4" w:rsidRPr="00F978C1">
        <w:rPr>
          <w:rFonts w:ascii="Times New Roman" w:hAnsi="Times New Roman" w:cs="Times New Roman"/>
          <w:rPrChange w:id="586" w:author="David Clinkard" w:date="2020-10-25T19:34:00Z">
            <w:rPr>
              <w:rFonts w:ascii="Times New Roman" w:hAnsi="Times New Roman" w:cs="Times New Roman"/>
            </w:rPr>
          </w:rPrChange>
        </w:rPr>
        <w:t xml:space="preserve"> </w:t>
      </w:r>
      <w:r w:rsidRPr="00F978C1">
        <w:rPr>
          <w:rFonts w:ascii="Times New Roman" w:hAnsi="Times New Roman" w:cs="Times New Roman"/>
          <w:rPrChange w:id="587" w:author="David Clinkard" w:date="2020-10-25T19:34:00Z">
            <w:rPr>
              <w:rFonts w:ascii="Times New Roman" w:hAnsi="Times New Roman" w:cs="Times New Roman"/>
            </w:rPr>
          </w:rPrChange>
        </w:rPr>
        <w:t xml:space="preserve">completely reliable. While the overall </w:t>
      </w:r>
      <w:del w:id="588" w:author="David Clinkard" w:date="2020-10-25T19:32:00Z">
        <w:r w:rsidRPr="00F978C1" w:rsidDel="00F978C1">
          <w:rPr>
            <w:rFonts w:ascii="Times New Roman" w:hAnsi="Times New Roman" w:cs="Times New Roman"/>
            <w:rPrChange w:id="589" w:author="David Clinkard" w:date="2020-10-25T19:34:00Z">
              <w:rPr>
                <w:rFonts w:ascii="Times New Roman" w:hAnsi="Times New Roman" w:cs="Times New Roman"/>
              </w:rPr>
            </w:rPrChange>
          </w:rPr>
          <w:delText xml:space="preserve">SWPF </w:delText>
        </w:r>
      </w:del>
      <w:ins w:id="590" w:author="David Clinkard" w:date="2020-10-25T19:32:00Z">
        <w:r w:rsidR="00F978C1" w:rsidRPr="00F978C1">
          <w:rPr>
            <w:rFonts w:ascii="Times New Roman" w:hAnsi="Times New Roman" w:cs="Times New Roman"/>
            <w:rPrChange w:id="591" w:author="David Clinkard" w:date="2020-10-25T19:34:00Z">
              <w:rPr>
                <w:rFonts w:ascii="Times New Roman" w:hAnsi="Times New Roman" w:cs="Times New Roman"/>
              </w:rPr>
            </w:rPrChange>
          </w:rPr>
          <w:t>test</w:t>
        </w:r>
        <w:r w:rsidR="00F978C1" w:rsidRPr="00F978C1">
          <w:rPr>
            <w:rFonts w:ascii="Times New Roman" w:hAnsi="Times New Roman" w:cs="Times New Roman"/>
            <w:rPrChange w:id="592"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593" w:author="David Clinkard" w:date="2020-10-25T19:34:00Z">
            <w:rPr>
              <w:rFonts w:ascii="Times New Roman" w:hAnsi="Times New Roman" w:cs="Times New Roman"/>
            </w:rPr>
          </w:rPrChange>
        </w:rPr>
        <w:t xml:space="preserve">failure rate was much lower (8%), 12% of </w:t>
      </w:r>
      <w:ins w:id="594" w:author="David Clinkard" w:date="2020-10-25T19:32:00Z">
        <w:r w:rsidR="00F978C1" w:rsidRPr="00F978C1">
          <w:rPr>
            <w:rFonts w:ascii="Times New Roman" w:hAnsi="Times New Roman" w:cs="Times New Roman"/>
            <w:rPrChange w:id="595" w:author="David Clinkard" w:date="2020-10-25T19:34:00Z">
              <w:rPr>
                <w:rFonts w:ascii="Times New Roman" w:hAnsi="Times New Roman" w:cs="Times New Roman"/>
              </w:rPr>
            </w:rPrChange>
          </w:rPr>
          <w:t>unpowered snorkel mask</w:t>
        </w:r>
      </w:ins>
      <w:del w:id="596" w:author="David Clinkard" w:date="2020-10-25T19:32:00Z">
        <w:r w:rsidRPr="00F978C1" w:rsidDel="00F978C1">
          <w:rPr>
            <w:rFonts w:ascii="Times New Roman" w:hAnsi="Times New Roman" w:cs="Times New Roman"/>
            <w:rPrChange w:id="597" w:author="David Clinkard" w:date="2020-10-25T19:34:00Z">
              <w:rPr>
                <w:rFonts w:ascii="Times New Roman" w:hAnsi="Times New Roman" w:cs="Times New Roman"/>
              </w:rPr>
            </w:rPrChange>
          </w:rPr>
          <w:delText>SM</w:delText>
        </w:r>
      </w:del>
      <w:r w:rsidRPr="00F978C1">
        <w:rPr>
          <w:rFonts w:ascii="Times New Roman" w:hAnsi="Times New Roman" w:cs="Times New Roman"/>
          <w:rPrChange w:id="598" w:author="David Clinkard" w:date="2020-10-25T19:34:00Z">
            <w:rPr>
              <w:rFonts w:ascii="Times New Roman" w:hAnsi="Times New Roman" w:cs="Times New Roman"/>
            </w:rPr>
          </w:rPrChange>
        </w:rPr>
        <w:t xml:space="preserve"> users still passed the overall </w:t>
      </w:r>
      <w:del w:id="599" w:author="David Clinkard" w:date="2020-10-25T19:33:00Z">
        <w:r w:rsidRPr="00F978C1" w:rsidDel="00F978C1">
          <w:rPr>
            <w:rFonts w:ascii="Times New Roman" w:hAnsi="Times New Roman" w:cs="Times New Roman"/>
            <w:rPrChange w:id="600" w:author="David Clinkard" w:date="2020-10-25T19:34:00Z">
              <w:rPr>
                <w:rFonts w:ascii="Times New Roman" w:hAnsi="Times New Roman" w:cs="Times New Roman"/>
              </w:rPr>
            </w:rPrChange>
          </w:rPr>
          <w:delText xml:space="preserve">SWPF </w:delText>
        </w:r>
      </w:del>
      <w:ins w:id="601" w:author="David Clinkard" w:date="2020-10-25T19:33:00Z">
        <w:r w:rsidR="00F978C1" w:rsidRPr="00F978C1">
          <w:rPr>
            <w:rFonts w:ascii="Times New Roman" w:hAnsi="Times New Roman" w:cs="Times New Roman"/>
            <w:rPrChange w:id="602" w:author="David Clinkard" w:date="2020-10-25T19:34:00Z">
              <w:rPr>
                <w:rFonts w:ascii="Times New Roman" w:hAnsi="Times New Roman" w:cs="Times New Roman"/>
              </w:rPr>
            </w:rPrChange>
          </w:rPr>
          <w:t>test</w:t>
        </w:r>
        <w:r w:rsidR="00F978C1" w:rsidRPr="00F978C1">
          <w:rPr>
            <w:rFonts w:ascii="Times New Roman" w:hAnsi="Times New Roman" w:cs="Times New Roman"/>
            <w:rPrChange w:id="603" w:author="David Clinkard" w:date="2020-10-25T19:34:00Z">
              <w:rPr>
                <w:rFonts w:ascii="Times New Roman" w:hAnsi="Times New Roman" w:cs="Times New Roman"/>
              </w:rPr>
            </w:rPrChange>
          </w:rPr>
          <w:t xml:space="preserve"> </w:t>
        </w:r>
      </w:ins>
      <w:r w:rsidRPr="00F978C1">
        <w:rPr>
          <w:rFonts w:ascii="Times New Roman" w:hAnsi="Times New Roman" w:cs="Times New Roman"/>
          <w:rPrChange w:id="604" w:author="David Clinkard" w:date="2020-10-25T19:34:00Z">
            <w:rPr>
              <w:rFonts w:ascii="Times New Roman" w:hAnsi="Times New Roman" w:cs="Times New Roman"/>
            </w:rPr>
          </w:rPrChange>
        </w:rPr>
        <w:t xml:space="preserve">despite failing an individual step. The risk posed by these failures in the </w:t>
      </w:r>
      <w:ins w:id="605" w:author="David Clinkard" w:date="2020-10-25T19:33:00Z">
        <w:r w:rsidR="00F978C1" w:rsidRPr="00F978C1">
          <w:rPr>
            <w:rFonts w:ascii="Times New Roman" w:hAnsi="Times New Roman" w:cs="Times New Roman"/>
            <w:rPrChange w:id="606" w:author="David Clinkard" w:date="2020-10-25T19:34:00Z">
              <w:rPr>
                <w:rFonts w:ascii="Times New Roman" w:hAnsi="Times New Roman" w:cs="Times New Roman"/>
              </w:rPr>
            </w:rPrChange>
          </w:rPr>
          <w:t>unpowered snorkel mask</w:t>
        </w:r>
      </w:ins>
      <w:del w:id="607" w:author="David Clinkard" w:date="2020-10-25T19:33:00Z">
        <w:r w:rsidRPr="00F978C1" w:rsidDel="00F978C1">
          <w:rPr>
            <w:rFonts w:ascii="Times New Roman" w:hAnsi="Times New Roman" w:cs="Times New Roman"/>
            <w:rPrChange w:id="608" w:author="David Clinkard" w:date="2020-10-25T19:34:00Z">
              <w:rPr>
                <w:rFonts w:ascii="Times New Roman" w:hAnsi="Times New Roman" w:cs="Times New Roman"/>
              </w:rPr>
            </w:rPrChange>
          </w:rPr>
          <w:delText>SM</w:delText>
        </w:r>
      </w:del>
      <w:r w:rsidRPr="00F978C1">
        <w:rPr>
          <w:rFonts w:ascii="Times New Roman" w:hAnsi="Times New Roman" w:cs="Times New Roman"/>
          <w:rPrChange w:id="609" w:author="David Clinkard" w:date="2020-10-25T19:34:00Z">
            <w:rPr>
              <w:rFonts w:ascii="Times New Roman" w:hAnsi="Times New Roman" w:cs="Times New Roman"/>
            </w:rPr>
          </w:rPrChange>
        </w:rPr>
        <w:t xml:space="preserve"> device may be greater than that posed seal breaches in N95s. A study by Zhu et al suggests that when utilized in the health care environment, an unnoticed seal leak in an elastomeric respirator may paradoxically result in worse protection than an N95[</w:t>
      </w:r>
      <w:r w:rsidR="002966D7" w:rsidRPr="00F978C1">
        <w:rPr>
          <w:rFonts w:ascii="Times New Roman" w:hAnsi="Times New Roman" w:cs="Times New Roman"/>
          <w:rPrChange w:id="610" w:author="David Clinkard" w:date="2020-10-25T19:34:00Z">
            <w:rPr>
              <w:rFonts w:ascii="Times New Roman" w:hAnsi="Times New Roman" w:cs="Times New Roman"/>
            </w:rPr>
          </w:rPrChange>
        </w:rPr>
        <w:t>9</w:t>
      </w:r>
      <w:r w:rsidRPr="00F978C1">
        <w:rPr>
          <w:rFonts w:ascii="Times New Roman" w:hAnsi="Times New Roman" w:cs="Times New Roman"/>
          <w:rPrChange w:id="611" w:author="David Clinkard" w:date="2020-10-25T19:34:00Z">
            <w:rPr>
              <w:rFonts w:ascii="Times New Roman" w:hAnsi="Times New Roman" w:cs="Times New Roman"/>
            </w:rPr>
          </w:rPrChange>
        </w:rPr>
        <w:t xml:space="preserve">]. Together, these findings suggest that significant caution should be exercised when considering the use of repurposed snorkel masks for high-risk clinical situations. Our data show however that the risks associated with modified </w:t>
      </w:r>
      <w:r w:rsidR="00615EB4" w:rsidRPr="00F978C1">
        <w:rPr>
          <w:rFonts w:ascii="Times New Roman" w:hAnsi="Times New Roman" w:cs="Times New Roman"/>
          <w:rPrChange w:id="612" w:author="David Clinkard" w:date="2020-10-25T19:34:00Z">
            <w:rPr>
              <w:rFonts w:ascii="Times New Roman" w:hAnsi="Times New Roman" w:cs="Times New Roman"/>
            </w:rPr>
          </w:rPrChange>
        </w:rPr>
        <w:t>snorkel</w:t>
      </w:r>
      <w:r w:rsidRPr="00F978C1">
        <w:rPr>
          <w:rFonts w:ascii="Times New Roman" w:hAnsi="Times New Roman" w:cs="Times New Roman"/>
          <w:rPrChange w:id="613" w:author="David Clinkard" w:date="2020-10-25T19:34:00Z">
            <w:rPr>
              <w:rFonts w:ascii="Times New Roman" w:hAnsi="Times New Roman" w:cs="Times New Roman"/>
            </w:rPr>
          </w:rPrChange>
        </w:rPr>
        <w:t xml:space="preserve"> masks can be significantly mitigated with the addition of an inexpensive fan and filter providing a small amount of positive pressure. </w:t>
      </w:r>
    </w:p>
    <w:p w14:paraId="39DE943D" w14:textId="35825667" w:rsidR="00B06024" w:rsidRPr="00F978C1" w:rsidRDefault="00B06024" w:rsidP="00B06024">
      <w:pPr>
        <w:pStyle w:val="BodyText"/>
        <w:spacing w:after="0" w:line="480" w:lineRule="auto"/>
        <w:rPr>
          <w:rFonts w:ascii="Times New Roman" w:hAnsi="Times New Roman" w:cs="Times New Roman"/>
          <w:rPrChange w:id="614" w:author="David Clinkard" w:date="2020-10-25T19:34:00Z">
            <w:rPr>
              <w:rFonts w:ascii="Times New Roman" w:hAnsi="Times New Roman" w:cs="Times New Roman"/>
            </w:rPr>
          </w:rPrChange>
        </w:rPr>
      </w:pPr>
      <w:r w:rsidRPr="00F978C1">
        <w:rPr>
          <w:rFonts w:ascii="Times New Roman" w:hAnsi="Times New Roman" w:cs="Times New Roman"/>
          <w:rPrChange w:id="615" w:author="David Clinkard" w:date="2020-10-25T19:34:00Z">
            <w:rPr>
              <w:rFonts w:ascii="Times New Roman" w:hAnsi="Times New Roman" w:cs="Times New Roman"/>
            </w:rPr>
          </w:rPrChange>
        </w:rPr>
        <w:t xml:space="preserve">A key focus of our efforts was minimizing costs, to allow widespread utilization. We estimate the average unit cost to manufacture 1000 of these modified snorkel masks with PAPR attachment is under $250/CAD. While far more expensive then N95s ($2-5/CAD) or a modified </w:t>
      </w:r>
      <w:r w:rsidRPr="00F978C1">
        <w:rPr>
          <w:rFonts w:ascii="Times New Roman" w:hAnsi="Times New Roman" w:cs="Times New Roman"/>
          <w:rPrChange w:id="616" w:author="David Clinkard" w:date="2020-10-25T19:34:00Z">
            <w:rPr>
              <w:rFonts w:ascii="Times New Roman" w:hAnsi="Times New Roman" w:cs="Times New Roman"/>
            </w:rPr>
          </w:rPrChange>
        </w:rPr>
        <w:lastRenderedPageBreak/>
        <w:t>unpowered snorkel mask (~$100 CAD), this is far less than a purpose built PAPR ($1</w:t>
      </w:r>
      <w:ins w:id="617" w:author="David Clinkard" w:date="2020-10-25T18:42:00Z">
        <w:r w:rsidR="00277CF2" w:rsidRPr="00F978C1">
          <w:rPr>
            <w:rFonts w:ascii="Times New Roman" w:hAnsi="Times New Roman" w:cs="Times New Roman"/>
            <w:rPrChange w:id="618" w:author="David Clinkard" w:date="2020-10-25T19:34:00Z">
              <w:rPr>
                <w:rFonts w:ascii="Times New Roman" w:hAnsi="Times New Roman" w:cs="Times New Roman"/>
              </w:rPr>
            </w:rPrChange>
          </w:rPr>
          <w:t>000-2</w:t>
        </w:r>
      </w:ins>
      <w:r w:rsidRPr="00F978C1">
        <w:rPr>
          <w:rFonts w:ascii="Times New Roman" w:hAnsi="Times New Roman" w:cs="Times New Roman"/>
          <w:rPrChange w:id="619" w:author="David Clinkard" w:date="2020-10-25T19:34:00Z">
            <w:rPr>
              <w:rFonts w:ascii="Times New Roman" w:hAnsi="Times New Roman" w:cs="Times New Roman"/>
            </w:rPr>
          </w:rPrChange>
        </w:rPr>
        <w:t xml:space="preserve">500/CAD), while providing comparable protection and the ability to be reused multiple times. </w:t>
      </w:r>
    </w:p>
    <w:p w14:paraId="053D4B7E" w14:textId="77777777" w:rsidR="00B06024" w:rsidRPr="00F978C1" w:rsidRDefault="00B06024" w:rsidP="002966D7">
      <w:pPr>
        <w:pStyle w:val="BodyText"/>
        <w:spacing w:after="0" w:line="480" w:lineRule="auto"/>
        <w:rPr>
          <w:rFonts w:ascii="Times New Roman" w:hAnsi="Times New Roman" w:cs="Times New Roman"/>
          <w:lang w:val="en-CA"/>
          <w:rPrChange w:id="620" w:author="David Clinkard" w:date="2020-10-25T19:34:00Z">
            <w:rPr>
              <w:rFonts w:ascii="Times New Roman" w:hAnsi="Times New Roman" w:cs="Times New Roman"/>
              <w:lang w:val="en-CA"/>
            </w:rPr>
          </w:rPrChange>
        </w:rPr>
      </w:pPr>
    </w:p>
    <w:p w14:paraId="472276F9" w14:textId="7D3A24F8" w:rsidR="00051764" w:rsidRPr="00F978C1" w:rsidRDefault="00955052" w:rsidP="002966D7">
      <w:pPr>
        <w:pStyle w:val="BodyText"/>
        <w:spacing w:after="0" w:line="480" w:lineRule="auto"/>
        <w:rPr>
          <w:rFonts w:ascii="Times New Roman" w:hAnsi="Times New Roman" w:cs="Times New Roman"/>
          <w:rPrChange w:id="621" w:author="David Clinkard" w:date="2020-10-25T19:34:00Z">
            <w:rPr>
              <w:rFonts w:ascii="Times New Roman" w:hAnsi="Times New Roman" w:cs="Times New Roman"/>
            </w:rPr>
          </w:rPrChange>
        </w:rPr>
      </w:pPr>
      <w:r w:rsidRPr="00F978C1">
        <w:rPr>
          <w:rFonts w:ascii="Times New Roman" w:hAnsi="Times New Roman" w:cs="Times New Roman"/>
          <w:rPrChange w:id="622" w:author="David Clinkard" w:date="2020-10-25T19:34:00Z">
            <w:rPr>
              <w:rFonts w:ascii="Times New Roman" w:hAnsi="Times New Roman" w:cs="Times New Roman"/>
            </w:rPr>
          </w:rPrChange>
        </w:rPr>
        <w:t>A limitation of this study is its single center design and limited sample size</w:t>
      </w:r>
      <w:r w:rsidR="00DE142B" w:rsidRPr="00F978C1">
        <w:rPr>
          <w:rFonts w:ascii="Times New Roman" w:hAnsi="Times New Roman" w:cs="Times New Roman"/>
          <w:rPrChange w:id="623" w:author="David Clinkard" w:date="2020-10-25T19:34:00Z">
            <w:rPr>
              <w:rFonts w:ascii="Times New Roman" w:hAnsi="Times New Roman" w:cs="Times New Roman"/>
            </w:rPr>
          </w:rPrChange>
        </w:rPr>
        <w:t xml:space="preserve">. </w:t>
      </w:r>
      <w:r w:rsidR="002966D7" w:rsidRPr="00F978C1">
        <w:rPr>
          <w:rFonts w:ascii="Times New Roman" w:hAnsi="Times New Roman" w:cs="Times New Roman"/>
          <w:rPrChange w:id="624" w:author="David Clinkard" w:date="2020-10-25T19:34:00Z">
            <w:rPr>
              <w:rFonts w:ascii="Times New Roman" w:hAnsi="Times New Roman" w:cs="Times New Roman"/>
            </w:rPr>
          </w:rPrChange>
        </w:rPr>
        <w:t>T</w:t>
      </w:r>
      <w:r w:rsidR="00DE142B" w:rsidRPr="00F978C1">
        <w:rPr>
          <w:rFonts w:ascii="Times New Roman" w:hAnsi="Times New Roman" w:cs="Times New Roman"/>
          <w:rPrChange w:id="625" w:author="David Clinkard" w:date="2020-10-25T19:34:00Z">
            <w:rPr>
              <w:rFonts w:ascii="Times New Roman" w:hAnsi="Times New Roman" w:cs="Times New Roman"/>
            </w:rPr>
          </w:rPrChange>
        </w:rPr>
        <w:t>o achieve NIOSH standards, a morphometric fit panel is usually required, and ideally the mask could be tested on the ISO digital head forms [1</w:t>
      </w:r>
      <w:ins w:id="626" w:author="David Clinkard" w:date="2020-10-25T17:55:00Z">
        <w:r w:rsidR="000F7996" w:rsidRPr="00F978C1">
          <w:rPr>
            <w:rFonts w:ascii="Times New Roman" w:hAnsi="Times New Roman" w:cs="Times New Roman"/>
            <w:rPrChange w:id="627" w:author="David Clinkard" w:date="2020-10-25T19:34:00Z">
              <w:rPr>
                <w:rFonts w:ascii="Times New Roman" w:hAnsi="Times New Roman" w:cs="Times New Roman"/>
              </w:rPr>
            </w:rPrChange>
          </w:rPr>
          <w:t>6</w:t>
        </w:r>
      </w:ins>
      <w:del w:id="628" w:author="David Clinkard" w:date="2020-10-25T17:55:00Z">
        <w:r w:rsidR="002966D7" w:rsidRPr="00F978C1" w:rsidDel="000F7996">
          <w:rPr>
            <w:rFonts w:ascii="Times New Roman" w:hAnsi="Times New Roman" w:cs="Times New Roman"/>
            <w:rPrChange w:id="629" w:author="David Clinkard" w:date="2020-10-25T19:34:00Z">
              <w:rPr>
                <w:rFonts w:ascii="Times New Roman" w:hAnsi="Times New Roman" w:cs="Times New Roman"/>
              </w:rPr>
            </w:rPrChange>
          </w:rPr>
          <w:delText>5</w:delText>
        </w:r>
      </w:del>
      <w:r w:rsidR="00DE142B" w:rsidRPr="00F978C1">
        <w:rPr>
          <w:rFonts w:ascii="Times New Roman" w:hAnsi="Times New Roman" w:cs="Times New Roman"/>
          <w:rPrChange w:id="630" w:author="David Clinkard" w:date="2020-10-25T19:34:00Z">
            <w:rPr>
              <w:rFonts w:ascii="Times New Roman" w:hAnsi="Times New Roman" w:cs="Times New Roman"/>
            </w:rPr>
          </w:rPrChange>
        </w:rPr>
        <w:t xml:space="preserve">]. </w:t>
      </w:r>
      <w:ins w:id="631" w:author="David Clinkard" w:date="2020-10-25T19:33:00Z">
        <w:r w:rsidR="00F978C1" w:rsidRPr="00F978C1">
          <w:rPr>
            <w:rFonts w:ascii="Times New Roman" w:hAnsi="Times New Roman" w:cs="Times New Roman"/>
            <w:rPrChange w:id="632" w:author="David Clinkard" w:date="2020-10-25T19:34:00Z">
              <w:rPr>
                <w:rFonts w:ascii="Times New Roman" w:hAnsi="Times New Roman" w:cs="Times New Roman"/>
              </w:rPr>
            </w:rPrChange>
          </w:rPr>
          <w:t>As we did not have access to the morphometr</w:t>
        </w:r>
      </w:ins>
      <w:ins w:id="633" w:author="David Clinkard" w:date="2020-10-25T19:34:00Z">
        <w:r w:rsidR="00F978C1" w:rsidRPr="00F978C1">
          <w:rPr>
            <w:rFonts w:ascii="Times New Roman" w:hAnsi="Times New Roman" w:cs="Times New Roman"/>
            <w:rPrChange w:id="634" w:author="David Clinkard" w:date="2020-10-25T19:34:00Z">
              <w:rPr>
                <w:rFonts w:ascii="Times New Roman" w:hAnsi="Times New Roman" w:cs="Times New Roman"/>
              </w:rPr>
            </w:rPrChange>
          </w:rPr>
          <w:t xml:space="preserve">ic fit panel, </w:t>
        </w:r>
      </w:ins>
      <w:del w:id="635" w:author="David Clinkard" w:date="2020-10-25T19:34:00Z">
        <w:r w:rsidR="00B06024" w:rsidRPr="00F978C1" w:rsidDel="00F978C1">
          <w:rPr>
            <w:rFonts w:ascii="Times New Roman" w:hAnsi="Times New Roman" w:cs="Times New Roman"/>
            <w:rPrChange w:id="636" w:author="David Clinkard" w:date="2020-10-25T19:34:00Z">
              <w:rPr>
                <w:rFonts w:ascii="Times New Roman" w:hAnsi="Times New Roman" w:cs="Times New Roman"/>
              </w:rPr>
            </w:rPrChange>
          </w:rPr>
          <w:delText>To</w:delText>
        </w:r>
      </w:del>
      <w:r w:rsidR="00DE142B" w:rsidRPr="00F978C1">
        <w:rPr>
          <w:rFonts w:ascii="Times New Roman" w:hAnsi="Times New Roman" w:cs="Times New Roman"/>
          <w:rPrChange w:id="637" w:author="David Clinkard" w:date="2020-10-25T19:34:00Z">
            <w:rPr>
              <w:rFonts w:ascii="Times New Roman" w:hAnsi="Times New Roman" w:cs="Times New Roman"/>
            </w:rPr>
          </w:rPrChange>
        </w:rPr>
        <w:t xml:space="preserve"> </w:t>
      </w:r>
      <w:ins w:id="638" w:author="David Clinkard" w:date="2020-10-25T19:34:00Z">
        <w:r w:rsidR="00F978C1" w:rsidRPr="00F978C1">
          <w:rPr>
            <w:rFonts w:ascii="Times New Roman" w:hAnsi="Times New Roman" w:cs="Times New Roman"/>
            <w:rPrChange w:id="639" w:author="David Clinkard" w:date="2020-10-25T19:34:00Z">
              <w:rPr>
                <w:rFonts w:ascii="Times New Roman" w:hAnsi="Times New Roman" w:cs="Times New Roman"/>
              </w:rPr>
            </w:rPrChange>
          </w:rPr>
          <w:t xml:space="preserve">to </w:t>
        </w:r>
      </w:ins>
      <w:r w:rsidR="00DE142B" w:rsidRPr="00F978C1">
        <w:rPr>
          <w:rFonts w:ascii="Times New Roman" w:hAnsi="Times New Roman" w:cs="Times New Roman"/>
          <w:rPrChange w:id="640" w:author="David Clinkard" w:date="2020-10-25T19:34:00Z">
            <w:rPr>
              <w:rFonts w:ascii="Times New Roman" w:hAnsi="Times New Roman" w:cs="Times New Roman"/>
            </w:rPr>
          </w:rPrChange>
        </w:rPr>
        <w:t>mitigate this</w:t>
      </w:r>
      <w:r w:rsidR="002966D7" w:rsidRPr="00F978C1">
        <w:rPr>
          <w:rFonts w:ascii="Times New Roman" w:hAnsi="Times New Roman" w:cs="Times New Roman"/>
          <w:rPrChange w:id="641" w:author="David Clinkard" w:date="2020-10-25T19:34:00Z">
            <w:rPr>
              <w:rFonts w:ascii="Times New Roman" w:hAnsi="Times New Roman" w:cs="Times New Roman"/>
            </w:rPr>
          </w:rPrChange>
        </w:rPr>
        <w:t xml:space="preserve"> risk</w:t>
      </w:r>
      <w:r w:rsidR="00DE142B" w:rsidRPr="00F978C1">
        <w:rPr>
          <w:rFonts w:ascii="Times New Roman" w:hAnsi="Times New Roman" w:cs="Times New Roman"/>
          <w:rPrChange w:id="642" w:author="David Clinkard" w:date="2020-10-25T19:34:00Z">
            <w:rPr>
              <w:rFonts w:ascii="Times New Roman" w:hAnsi="Times New Roman" w:cs="Times New Roman"/>
            </w:rPr>
          </w:rPrChange>
        </w:rPr>
        <w:t>, we sought to ensure a diverse ethnic sample, and used a sample size that exceeds what previously has been recommended</w:t>
      </w:r>
      <w:r w:rsidR="00330775" w:rsidRPr="00F978C1">
        <w:rPr>
          <w:rFonts w:ascii="Times New Roman" w:hAnsi="Times New Roman" w:cs="Times New Roman"/>
          <w:rPrChange w:id="643" w:author="David Clinkard" w:date="2020-10-25T19:34:00Z">
            <w:rPr>
              <w:rFonts w:ascii="Times New Roman" w:hAnsi="Times New Roman" w:cs="Times New Roman"/>
            </w:rPr>
          </w:rPrChange>
        </w:rPr>
        <w:t xml:space="preserve"> (35-40) for respirator fit test panels </w:t>
      </w:r>
      <w:r w:rsidRPr="00F978C1">
        <w:rPr>
          <w:rFonts w:ascii="Times New Roman" w:hAnsi="Times New Roman" w:cs="Times New Roman"/>
          <w:rPrChange w:id="644" w:author="David Clinkard" w:date="2020-10-25T19:34:00Z">
            <w:rPr>
              <w:rFonts w:ascii="Times New Roman" w:hAnsi="Times New Roman" w:cs="Times New Roman"/>
            </w:rPr>
          </w:rPrChange>
        </w:rPr>
        <w:t>[1</w:t>
      </w:r>
      <w:ins w:id="645" w:author="David Clinkard" w:date="2020-10-25T17:55:00Z">
        <w:r w:rsidR="000F7996" w:rsidRPr="00F978C1">
          <w:rPr>
            <w:rFonts w:ascii="Times New Roman" w:hAnsi="Times New Roman" w:cs="Times New Roman"/>
            <w:rPrChange w:id="646" w:author="David Clinkard" w:date="2020-10-25T19:34:00Z">
              <w:rPr>
                <w:rFonts w:ascii="Times New Roman" w:hAnsi="Times New Roman" w:cs="Times New Roman"/>
              </w:rPr>
            </w:rPrChange>
          </w:rPr>
          <w:t>7</w:t>
        </w:r>
      </w:ins>
      <w:del w:id="647" w:author="David Clinkard" w:date="2020-10-25T17:55:00Z">
        <w:r w:rsidR="002966D7" w:rsidRPr="00F978C1" w:rsidDel="000F7996">
          <w:rPr>
            <w:rFonts w:ascii="Times New Roman" w:hAnsi="Times New Roman" w:cs="Times New Roman"/>
            <w:rPrChange w:id="648" w:author="David Clinkard" w:date="2020-10-25T19:34:00Z">
              <w:rPr>
                <w:rFonts w:ascii="Times New Roman" w:hAnsi="Times New Roman" w:cs="Times New Roman"/>
              </w:rPr>
            </w:rPrChange>
          </w:rPr>
          <w:delText>6</w:delText>
        </w:r>
      </w:del>
      <w:r w:rsidRPr="00F978C1">
        <w:rPr>
          <w:rFonts w:ascii="Times New Roman" w:hAnsi="Times New Roman" w:cs="Times New Roman"/>
          <w:rPrChange w:id="649" w:author="David Clinkard" w:date="2020-10-25T19:34:00Z">
            <w:rPr>
              <w:rFonts w:ascii="Times New Roman" w:hAnsi="Times New Roman" w:cs="Times New Roman"/>
            </w:rPr>
          </w:rPrChange>
        </w:rPr>
        <w:t xml:space="preserve">]. </w:t>
      </w:r>
      <w:r w:rsidR="00DE142B" w:rsidRPr="00F978C1">
        <w:rPr>
          <w:rFonts w:ascii="Times New Roman" w:hAnsi="Times New Roman" w:cs="Times New Roman"/>
          <w:rPrChange w:id="650" w:author="David Clinkard" w:date="2020-10-25T19:34:00Z">
            <w:rPr>
              <w:rFonts w:ascii="Times New Roman" w:hAnsi="Times New Roman" w:cs="Times New Roman"/>
            </w:rPr>
          </w:rPrChange>
        </w:rPr>
        <w:t xml:space="preserve"> </w:t>
      </w:r>
    </w:p>
    <w:p w14:paraId="63230375" w14:textId="3B340CB3" w:rsidR="00B06024" w:rsidRPr="00F978C1" w:rsidDel="001E7206" w:rsidRDefault="00B06024" w:rsidP="002966D7">
      <w:pPr>
        <w:pStyle w:val="BodyText"/>
        <w:spacing w:after="0" w:line="480" w:lineRule="auto"/>
        <w:rPr>
          <w:del w:id="651" w:author="David Clinkard" w:date="2020-10-25T17:24:00Z"/>
          <w:rFonts w:ascii="Times New Roman" w:hAnsi="Times New Roman" w:cs="Times New Roman"/>
          <w:lang w:val="en-CA"/>
          <w:rPrChange w:id="652" w:author="David Clinkard" w:date="2020-10-25T19:34:00Z">
            <w:rPr>
              <w:del w:id="653" w:author="David Clinkard" w:date="2020-10-25T17:24:00Z"/>
              <w:rFonts w:ascii="Times New Roman" w:hAnsi="Times New Roman" w:cs="Times New Roman"/>
              <w:lang w:val="en-CA"/>
            </w:rPr>
          </w:rPrChange>
        </w:rPr>
      </w:pPr>
    </w:p>
    <w:p w14:paraId="45C1472E" w14:textId="6A62F5B8" w:rsidR="001E7206" w:rsidRPr="00F978C1" w:rsidRDefault="001E7206" w:rsidP="002966D7">
      <w:pPr>
        <w:pStyle w:val="BodyText"/>
        <w:spacing w:after="0" w:line="480" w:lineRule="auto"/>
        <w:rPr>
          <w:ins w:id="654" w:author="David Clinkard" w:date="2020-10-25T17:24:00Z"/>
          <w:rFonts w:ascii="Times New Roman" w:hAnsi="Times New Roman" w:cs="Times New Roman"/>
          <w:rPrChange w:id="655" w:author="David Clinkard" w:date="2020-10-25T19:34:00Z">
            <w:rPr>
              <w:ins w:id="656" w:author="David Clinkard" w:date="2020-10-25T17:24:00Z"/>
              <w:rFonts w:ascii="Times New Roman" w:hAnsi="Times New Roman" w:cs="Times New Roman"/>
            </w:rPr>
          </w:rPrChange>
        </w:rPr>
      </w:pPr>
      <w:ins w:id="657" w:author="David Clinkard" w:date="2020-10-25T17:28:00Z">
        <w:r w:rsidRPr="00F978C1">
          <w:rPr>
            <w:rFonts w:ascii="Times New Roman" w:hAnsi="Times New Roman" w:cs="Times New Roman"/>
            <w:rPrChange w:id="658" w:author="David Clinkard" w:date="2020-10-25T19:34:00Z">
              <w:rPr/>
            </w:rPrChange>
          </w:rPr>
          <w:t xml:space="preserve">The goal of PPE is to protect every HCW and to minimize the risk of infection. Current negative pressure respirators such as N95 </w:t>
        </w:r>
      </w:ins>
      <w:ins w:id="659" w:author="David Clinkard" w:date="2020-10-25T19:17:00Z">
        <w:r w:rsidR="00430EB4" w:rsidRPr="00F978C1">
          <w:rPr>
            <w:rFonts w:ascii="Times New Roman" w:hAnsi="Times New Roman" w:cs="Times New Roman"/>
            <w:rPrChange w:id="660" w:author="David Clinkard" w:date="2020-10-25T19:34:00Z">
              <w:rPr/>
            </w:rPrChange>
          </w:rPr>
          <w:t xml:space="preserve">fit via qualitative means, </w:t>
        </w:r>
      </w:ins>
      <w:ins w:id="661" w:author="David Clinkard" w:date="2020-10-25T17:28:00Z">
        <w:r w:rsidRPr="00F978C1">
          <w:rPr>
            <w:rFonts w:ascii="Times New Roman" w:hAnsi="Times New Roman" w:cs="Times New Roman"/>
            <w:rPrChange w:id="662" w:author="David Clinkard" w:date="2020-10-25T19:34:00Z">
              <w:rPr/>
            </w:rPrChange>
          </w:rPr>
          <w:t>and SM demonstrated significant protection limitations in the current investigation</w:t>
        </w:r>
        <w:r w:rsidRPr="00F978C1">
          <w:rPr>
            <w:rFonts w:ascii="Times New Roman" w:hAnsi="Times New Roman" w:cs="Times New Roman"/>
          </w:rPr>
          <w:t>.</w:t>
        </w:r>
        <w:r w:rsidRPr="00F978C1">
          <w:rPr>
            <w:rFonts w:ascii="Times New Roman" w:hAnsi="Times New Roman" w:cs="Times New Roman"/>
            <w:rPrChange w:id="663" w:author="David Clinkard" w:date="2020-10-25T19:34:00Z">
              <w:rPr>
                <w:rFonts w:ascii="Times New Roman" w:hAnsi="Times New Roman" w:cs="Times New Roman"/>
              </w:rPr>
            </w:rPrChange>
          </w:rPr>
          <w:t xml:space="preserve"> </w:t>
        </w:r>
      </w:ins>
      <w:r w:rsidR="00E578A0" w:rsidRPr="00F978C1">
        <w:rPr>
          <w:rFonts w:ascii="Times New Roman" w:hAnsi="Times New Roman" w:cs="Times New Roman"/>
          <w:rPrChange w:id="664" w:author="David Clinkard" w:date="2020-10-25T19:34:00Z">
            <w:rPr>
              <w:rFonts w:ascii="Times New Roman" w:hAnsi="Times New Roman" w:cs="Times New Roman"/>
            </w:rPr>
          </w:rPrChange>
        </w:rPr>
        <w:t xml:space="preserve">The optimal PPE strategy for aerosolized vectors minimizes potential faults in mask fit, </w:t>
      </w:r>
      <w:r w:rsidR="00850C6B" w:rsidRPr="00F978C1">
        <w:rPr>
          <w:rFonts w:ascii="Times New Roman" w:hAnsi="Times New Roman" w:cs="Times New Roman"/>
          <w:rPrChange w:id="665" w:author="David Clinkard" w:date="2020-10-25T19:34:00Z">
            <w:rPr>
              <w:rFonts w:ascii="Times New Roman" w:hAnsi="Times New Roman" w:cs="Times New Roman"/>
            </w:rPr>
          </w:rPrChange>
        </w:rPr>
        <w:t>allowing</w:t>
      </w:r>
      <w:r w:rsidR="00E578A0" w:rsidRPr="00F978C1">
        <w:rPr>
          <w:rFonts w:ascii="Times New Roman" w:hAnsi="Times New Roman" w:cs="Times New Roman"/>
          <w:rPrChange w:id="666" w:author="David Clinkard" w:date="2020-10-25T19:34:00Z">
            <w:rPr>
              <w:rFonts w:ascii="Times New Roman" w:hAnsi="Times New Roman" w:cs="Times New Roman"/>
            </w:rPr>
          </w:rPrChange>
        </w:rPr>
        <w:t xml:space="preserve"> consistent protection</w:t>
      </w:r>
      <w:ins w:id="667" w:author="David Clinkard" w:date="2020-10-25T17:24:00Z">
        <w:r w:rsidRPr="00F978C1">
          <w:rPr>
            <w:rFonts w:ascii="Times New Roman" w:hAnsi="Times New Roman" w:cs="Times New Roman"/>
            <w:rPrChange w:id="668" w:author="David Clinkard" w:date="2020-10-25T19:34:00Z">
              <w:rPr>
                <w:rFonts w:ascii="Times New Roman" w:hAnsi="Times New Roman" w:cs="Times New Roman"/>
              </w:rPr>
            </w:rPrChange>
          </w:rPr>
          <w:t>, wh</w:t>
        </w:r>
      </w:ins>
      <w:ins w:id="669" w:author="David Clinkard" w:date="2020-10-25T17:25:00Z">
        <w:r w:rsidRPr="00F978C1">
          <w:rPr>
            <w:rFonts w:ascii="Times New Roman" w:hAnsi="Times New Roman" w:cs="Times New Roman"/>
            <w:rPrChange w:id="670" w:author="David Clinkard" w:date="2020-10-25T19:34:00Z">
              <w:rPr>
                <w:rFonts w:ascii="Times New Roman" w:hAnsi="Times New Roman" w:cs="Times New Roman"/>
              </w:rPr>
            </w:rPrChange>
          </w:rPr>
          <w:t xml:space="preserve">ich as noted, is critical when dealing with a biological vector, as even a single particle may result in infection. </w:t>
        </w:r>
      </w:ins>
      <w:ins w:id="671" w:author="David Clinkard" w:date="2020-10-25T17:26:00Z">
        <w:r w:rsidRPr="00F978C1">
          <w:rPr>
            <w:rFonts w:ascii="Times New Roman" w:hAnsi="Times New Roman" w:cs="Times New Roman"/>
            <w:rPrChange w:id="672" w:author="David Clinkard" w:date="2020-10-25T19:34:00Z">
              <w:rPr>
                <w:rFonts w:ascii="Times New Roman" w:hAnsi="Times New Roman" w:cs="Times New Roman"/>
              </w:rPr>
            </w:rPrChange>
          </w:rPr>
          <w:t xml:space="preserve">Quantitative fit testing that focuses on “passing all steps” as opposed to passing overall, can help identify individual fit faults, and guide N95 mask choice to allow the achievement of consistent N95 respirator fit. Alternatively, the </w:t>
        </w:r>
      </w:ins>
      <w:ins w:id="673" w:author="David Clinkard" w:date="2020-10-25T17:27:00Z">
        <w:r w:rsidRPr="00F978C1">
          <w:rPr>
            <w:rFonts w:ascii="Times New Roman" w:hAnsi="Times New Roman" w:cs="Times New Roman"/>
            <w:rPrChange w:id="674" w:author="David Clinkard" w:date="2020-10-25T19:34:00Z">
              <w:rPr>
                <w:rFonts w:ascii="Times New Roman" w:hAnsi="Times New Roman" w:cs="Times New Roman"/>
              </w:rPr>
            </w:rPrChange>
          </w:rPr>
          <w:t>addition of filtered positive pressure can mitigate this issue</w:t>
        </w:r>
      </w:ins>
      <w:ins w:id="675" w:author="David Clinkard" w:date="2020-10-25T17:29:00Z">
        <w:r w:rsidRPr="00F978C1">
          <w:rPr>
            <w:rFonts w:ascii="Times New Roman" w:hAnsi="Times New Roman" w:cs="Times New Roman"/>
            <w:rPrChange w:id="676" w:author="David Clinkard" w:date="2020-10-25T19:34:00Z">
              <w:rPr>
                <w:rFonts w:ascii="Times New Roman" w:hAnsi="Times New Roman" w:cs="Times New Roman"/>
              </w:rPr>
            </w:rPrChange>
          </w:rPr>
          <w:t>, providing users with optimal respiratory protection</w:t>
        </w:r>
      </w:ins>
      <w:ins w:id="677" w:author="David Clinkard" w:date="2020-10-25T17:27:00Z">
        <w:r w:rsidRPr="00F978C1">
          <w:rPr>
            <w:rFonts w:ascii="Times New Roman" w:hAnsi="Times New Roman" w:cs="Times New Roman"/>
            <w:rPrChange w:id="678" w:author="David Clinkard" w:date="2020-10-25T19:34:00Z">
              <w:rPr>
                <w:rFonts w:ascii="Times New Roman" w:hAnsi="Times New Roman" w:cs="Times New Roman"/>
              </w:rPr>
            </w:rPrChange>
          </w:rPr>
          <w:t xml:space="preserve">. </w:t>
        </w:r>
      </w:ins>
    </w:p>
    <w:p w14:paraId="25169782" w14:textId="4184EC6F" w:rsidR="00E578A0" w:rsidRPr="00F978C1" w:rsidDel="001E7206" w:rsidRDefault="00E578A0" w:rsidP="002966D7">
      <w:pPr>
        <w:pStyle w:val="BodyText"/>
        <w:spacing w:after="0" w:line="480" w:lineRule="auto"/>
        <w:rPr>
          <w:del w:id="679" w:author="David Clinkard" w:date="2020-10-25T17:27:00Z"/>
          <w:rFonts w:ascii="Times New Roman" w:hAnsi="Times New Roman" w:cs="Times New Roman"/>
          <w:rPrChange w:id="680" w:author="David Clinkard" w:date="2020-10-25T19:34:00Z">
            <w:rPr>
              <w:del w:id="681" w:author="David Clinkard" w:date="2020-10-25T17:27:00Z"/>
              <w:rFonts w:ascii="Times New Roman" w:hAnsi="Times New Roman" w:cs="Times New Roman"/>
            </w:rPr>
          </w:rPrChange>
        </w:rPr>
      </w:pPr>
      <w:del w:id="682" w:author="David Clinkard" w:date="2020-10-25T17:21:00Z">
        <w:r w:rsidRPr="00F978C1" w:rsidDel="00022FA3">
          <w:rPr>
            <w:rFonts w:ascii="Times New Roman" w:hAnsi="Times New Roman" w:cs="Times New Roman"/>
            <w:rPrChange w:id="683" w:author="David Clinkard" w:date="2020-10-25T19:34:00Z">
              <w:rPr>
                <w:rFonts w:ascii="Times New Roman" w:hAnsi="Times New Roman" w:cs="Times New Roman"/>
              </w:rPr>
            </w:rPrChange>
          </w:rPr>
          <w:delText>.</w:delText>
        </w:r>
        <w:r w:rsidR="00850C6B" w:rsidRPr="00F978C1" w:rsidDel="00022FA3">
          <w:rPr>
            <w:rFonts w:ascii="Times New Roman" w:hAnsi="Times New Roman" w:cs="Times New Roman"/>
            <w:rPrChange w:id="684" w:author="David Clinkard" w:date="2020-10-25T19:34:00Z">
              <w:rPr>
                <w:rFonts w:ascii="Times New Roman" w:hAnsi="Times New Roman" w:cs="Times New Roman"/>
              </w:rPr>
            </w:rPrChange>
          </w:rPr>
          <w:delText xml:space="preserve"> </w:delText>
        </w:r>
      </w:del>
      <w:del w:id="685" w:author="David Clinkard" w:date="2020-10-25T17:27:00Z">
        <w:r w:rsidR="00850C6B" w:rsidRPr="00F978C1" w:rsidDel="001E7206">
          <w:rPr>
            <w:rFonts w:ascii="Times New Roman" w:hAnsi="Times New Roman" w:cs="Times New Roman"/>
            <w:rPrChange w:id="686" w:author="David Clinkard" w:date="2020-10-25T19:34:00Z">
              <w:rPr>
                <w:rFonts w:ascii="Times New Roman" w:hAnsi="Times New Roman" w:cs="Times New Roman"/>
              </w:rPr>
            </w:rPrChange>
          </w:rPr>
          <w:delText xml:space="preserve">This can be accomplished utilizing either commercial or snorkel masks modified into PAPRs, or by altering N95 respirator fit testing protocols. Quantitative fit testing that focuses on “passing all steps” as opposed to passing overall, can help identify individual fit faults, and guide N95 mask choice to allow the achievement of consistent N95 respirator fit. </w:delText>
        </w:r>
      </w:del>
    </w:p>
    <w:p w14:paraId="04A2AD38" w14:textId="77777777" w:rsidR="002966D7" w:rsidRPr="00F978C1" w:rsidRDefault="002966D7" w:rsidP="002966D7">
      <w:pPr>
        <w:pStyle w:val="BodyText"/>
        <w:spacing w:after="0" w:line="480" w:lineRule="auto"/>
        <w:rPr>
          <w:rFonts w:ascii="Times New Roman" w:hAnsi="Times New Roman" w:cs="Times New Roman"/>
          <w:lang w:val="en-CA"/>
          <w:rPrChange w:id="687" w:author="David Clinkard" w:date="2020-10-25T19:34:00Z">
            <w:rPr>
              <w:rFonts w:ascii="Times New Roman" w:hAnsi="Times New Roman" w:cs="Times New Roman"/>
              <w:lang w:val="en-CA"/>
            </w:rPr>
          </w:rPrChange>
        </w:rPr>
      </w:pPr>
    </w:p>
    <w:p w14:paraId="4A7C57F8" w14:textId="77777777" w:rsidR="001C0EA2" w:rsidRPr="00F978C1" w:rsidRDefault="00955052" w:rsidP="002966D7">
      <w:pPr>
        <w:pStyle w:val="Heading2"/>
        <w:spacing w:before="0" w:after="0" w:line="480" w:lineRule="auto"/>
        <w:rPr>
          <w:rFonts w:ascii="Times New Roman" w:hAnsi="Times New Roman" w:cs="Times New Roman"/>
          <w:sz w:val="24"/>
          <w:szCs w:val="24"/>
          <w:lang w:val="en-CA"/>
          <w:rPrChange w:id="688" w:author="David Clinkard" w:date="2020-10-25T19:34:00Z">
            <w:rPr>
              <w:rFonts w:ascii="Times New Roman" w:hAnsi="Times New Roman" w:cs="Times New Roman"/>
              <w:lang w:val="en-CA"/>
            </w:rPr>
          </w:rPrChange>
        </w:rPr>
      </w:pPr>
      <w:r w:rsidRPr="00F978C1">
        <w:rPr>
          <w:rFonts w:ascii="Times New Roman" w:hAnsi="Times New Roman" w:cs="Times New Roman"/>
          <w:sz w:val="24"/>
          <w:szCs w:val="24"/>
          <w:rPrChange w:id="689" w:author="David Clinkard" w:date="2020-10-25T19:34:00Z">
            <w:rPr>
              <w:rFonts w:ascii="Times New Roman" w:hAnsi="Times New Roman" w:cs="Times New Roman"/>
            </w:rPr>
          </w:rPrChange>
        </w:rPr>
        <w:lastRenderedPageBreak/>
        <w:t>References</w:t>
      </w:r>
    </w:p>
    <w:p w14:paraId="1F4796C5" w14:textId="77777777" w:rsidR="001C0EA2" w:rsidRPr="00F978C1" w:rsidRDefault="00955052" w:rsidP="002966D7">
      <w:pPr>
        <w:pStyle w:val="BodyText"/>
        <w:spacing w:after="0" w:line="480" w:lineRule="auto"/>
        <w:rPr>
          <w:rFonts w:ascii="Times New Roman" w:hAnsi="Times New Roman" w:cs="Times New Roman"/>
          <w:rPrChange w:id="690" w:author="David Clinkard" w:date="2020-10-25T19:34:00Z">
            <w:rPr>
              <w:rFonts w:ascii="Times New Roman" w:hAnsi="Times New Roman" w:cs="Times New Roman"/>
            </w:rPr>
          </w:rPrChange>
        </w:rPr>
      </w:pPr>
      <w:bookmarkStart w:id="691" w:name="_ENREF_2"/>
      <w:r w:rsidRPr="00F978C1">
        <w:rPr>
          <w:rFonts w:ascii="Times New Roman" w:hAnsi="Times New Roman" w:cs="Times New Roman"/>
        </w:rPr>
        <w:t>1.</w:t>
      </w:r>
      <w:r w:rsidRPr="00F978C1">
        <w:rPr>
          <w:rFonts w:ascii="Times New Roman" w:hAnsi="Times New Roman" w:cs="Times New Roman"/>
        </w:rPr>
        <w:tab/>
        <w:t>CDC COVID-19 Response Team. Characteristics of Health Care Personnel with COVID-19 United States, February 12–</w:t>
      </w:r>
      <w:r w:rsidRPr="00F978C1">
        <w:rPr>
          <w:rFonts w:ascii="Times New Roman" w:hAnsi="Times New Roman" w:cs="Times New Roman"/>
          <w:rPrChange w:id="692" w:author="David Clinkard" w:date="2020-10-25T19:34:00Z">
            <w:rPr>
              <w:rFonts w:ascii="Times New Roman" w:hAnsi="Times New Roman" w:cs="Times New Roman"/>
            </w:rPr>
          </w:rPrChange>
        </w:rPr>
        <w:t>April 9, 2020. Morbidity and Mortality Weekly Report. Vol 69. April 14, 2020 ed2020:477 - 481.</w:t>
      </w:r>
      <w:bookmarkEnd w:id="691"/>
    </w:p>
    <w:p w14:paraId="186FB698" w14:textId="77777777" w:rsidR="001C0EA2" w:rsidRPr="00F978C1" w:rsidRDefault="00955052" w:rsidP="002966D7">
      <w:pPr>
        <w:pStyle w:val="BodyText"/>
        <w:spacing w:after="0" w:line="480" w:lineRule="auto"/>
        <w:rPr>
          <w:rFonts w:ascii="Times New Roman" w:hAnsi="Times New Roman" w:cs="Times New Roman"/>
          <w:rPrChange w:id="693" w:author="David Clinkard" w:date="2020-10-25T19:34:00Z">
            <w:rPr>
              <w:rFonts w:ascii="Times New Roman" w:hAnsi="Times New Roman" w:cs="Times New Roman"/>
            </w:rPr>
          </w:rPrChange>
        </w:rPr>
      </w:pPr>
      <w:bookmarkStart w:id="694" w:name="_ENREF_3"/>
      <w:r w:rsidRPr="00F978C1">
        <w:rPr>
          <w:rFonts w:ascii="Times New Roman" w:hAnsi="Times New Roman" w:cs="Times New Roman"/>
          <w:rPrChange w:id="695" w:author="David Clinkard" w:date="2020-10-25T19:34:00Z">
            <w:rPr>
              <w:rFonts w:ascii="Times New Roman" w:hAnsi="Times New Roman" w:cs="Times New Roman"/>
            </w:rPr>
          </w:rPrChange>
        </w:rPr>
        <w:t>2.</w:t>
      </w:r>
      <w:r w:rsidRPr="00F978C1">
        <w:rPr>
          <w:rFonts w:ascii="Times New Roman" w:hAnsi="Times New Roman" w:cs="Times New Roman"/>
          <w:rPrChange w:id="696" w:author="David Clinkard" w:date="2020-10-25T19:34:00Z">
            <w:rPr>
              <w:rFonts w:ascii="Times New Roman" w:hAnsi="Times New Roman" w:cs="Times New Roman"/>
            </w:rPr>
          </w:rPrChange>
        </w:rPr>
        <w:tab/>
        <w:t xml:space="preserve">Chou R, Dana T, Buckley DI, </w:t>
      </w:r>
      <w:proofErr w:type="spellStart"/>
      <w:r w:rsidRPr="00F978C1">
        <w:rPr>
          <w:rFonts w:ascii="Times New Roman" w:hAnsi="Times New Roman" w:cs="Times New Roman"/>
          <w:rPrChange w:id="697" w:author="David Clinkard" w:date="2020-10-25T19:34:00Z">
            <w:rPr>
              <w:rFonts w:ascii="Times New Roman" w:hAnsi="Times New Roman" w:cs="Times New Roman"/>
            </w:rPr>
          </w:rPrChange>
        </w:rPr>
        <w:t>Selph</w:t>
      </w:r>
      <w:proofErr w:type="spellEnd"/>
      <w:r w:rsidRPr="00F978C1">
        <w:rPr>
          <w:rFonts w:ascii="Times New Roman" w:hAnsi="Times New Roman" w:cs="Times New Roman"/>
          <w:rPrChange w:id="698" w:author="David Clinkard" w:date="2020-10-25T19:34:00Z">
            <w:rPr>
              <w:rFonts w:ascii="Times New Roman" w:hAnsi="Times New Roman" w:cs="Times New Roman"/>
            </w:rPr>
          </w:rPrChange>
        </w:rPr>
        <w:t xml:space="preserve"> S, Fu R, Totten AM. Epidemiology of and Risk Factors for Coronavirus Infection in Health Care Workers: A Living Rapid Review. Ann Intern Med. 2020.</w:t>
      </w:r>
      <w:bookmarkEnd w:id="694"/>
    </w:p>
    <w:p w14:paraId="10BCB372" w14:textId="77777777" w:rsidR="001C0EA2" w:rsidRPr="00F978C1" w:rsidRDefault="00955052" w:rsidP="002966D7">
      <w:pPr>
        <w:pStyle w:val="BodyText"/>
        <w:spacing w:after="0" w:line="480" w:lineRule="auto"/>
        <w:rPr>
          <w:rFonts w:ascii="Times New Roman" w:hAnsi="Times New Roman" w:cs="Times New Roman"/>
          <w:rPrChange w:id="699" w:author="David Clinkard" w:date="2020-10-25T19:34:00Z">
            <w:rPr>
              <w:rFonts w:ascii="Times New Roman" w:hAnsi="Times New Roman" w:cs="Times New Roman"/>
            </w:rPr>
          </w:rPrChange>
        </w:rPr>
      </w:pPr>
      <w:bookmarkStart w:id="700" w:name="_ENREF_4"/>
      <w:r w:rsidRPr="00F978C1">
        <w:rPr>
          <w:rFonts w:ascii="Times New Roman" w:hAnsi="Times New Roman" w:cs="Times New Roman"/>
          <w:rPrChange w:id="701" w:author="David Clinkard" w:date="2020-10-25T19:34:00Z">
            <w:rPr>
              <w:rFonts w:ascii="Times New Roman" w:hAnsi="Times New Roman" w:cs="Times New Roman"/>
            </w:rPr>
          </w:rPrChange>
        </w:rPr>
        <w:t>3.</w:t>
      </w:r>
      <w:r w:rsidRPr="00F978C1">
        <w:rPr>
          <w:rFonts w:ascii="Times New Roman" w:hAnsi="Times New Roman" w:cs="Times New Roman"/>
          <w:rPrChange w:id="702" w:author="David Clinkard" w:date="2020-10-25T19:34:00Z">
            <w:rPr>
              <w:rFonts w:ascii="Times New Roman" w:hAnsi="Times New Roman" w:cs="Times New Roman"/>
            </w:rPr>
          </w:rPrChange>
        </w:rPr>
        <w:tab/>
        <w:t xml:space="preserve">Tran K, Cimon K, Severn M, Pessoa-Silva CL, Conly J. Aerosol generating procedures and risk of transmission of acute respiratory infections to healthcare workers: a systematic review. </w:t>
      </w:r>
      <w:proofErr w:type="spellStart"/>
      <w:r w:rsidRPr="00F978C1">
        <w:rPr>
          <w:rFonts w:ascii="Times New Roman" w:hAnsi="Times New Roman" w:cs="Times New Roman"/>
          <w:rPrChange w:id="703" w:author="David Clinkard" w:date="2020-10-25T19:34:00Z">
            <w:rPr>
              <w:rFonts w:ascii="Times New Roman" w:hAnsi="Times New Roman" w:cs="Times New Roman"/>
            </w:rPr>
          </w:rPrChange>
        </w:rPr>
        <w:t>PloS</w:t>
      </w:r>
      <w:proofErr w:type="spellEnd"/>
      <w:r w:rsidRPr="00F978C1">
        <w:rPr>
          <w:rFonts w:ascii="Times New Roman" w:hAnsi="Times New Roman" w:cs="Times New Roman"/>
          <w:rPrChange w:id="704" w:author="David Clinkard" w:date="2020-10-25T19:34:00Z">
            <w:rPr>
              <w:rFonts w:ascii="Times New Roman" w:hAnsi="Times New Roman" w:cs="Times New Roman"/>
            </w:rPr>
          </w:rPrChange>
        </w:rPr>
        <w:t xml:space="preserve"> one. 2012;7(4</w:t>
      </w:r>
      <w:proofErr w:type="gramStart"/>
      <w:r w:rsidRPr="00F978C1">
        <w:rPr>
          <w:rFonts w:ascii="Times New Roman" w:hAnsi="Times New Roman" w:cs="Times New Roman"/>
          <w:rPrChange w:id="705" w:author="David Clinkard" w:date="2020-10-25T19:34:00Z">
            <w:rPr>
              <w:rFonts w:ascii="Times New Roman" w:hAnsi="Times New Roman" w:cs="Times New Roman"/>
            </w:rPr>
          </w:rPrChange>
        </w:rPr>
        <w:t>):e</w:t>
      </w:r>
      <w:proofErr w:type="gramEnd"/>
      <w:r w:rsidRPr="00F978C1">
        <w:rPr>
          <w:rFonts w:ascii="Times New Roman" w:hAnsi="Times New Roman" w:cs="Times New Roman"/>
          <w:rPrChange w:id="706" w:author="David Clinkard" w:date="2020-10-25T19:34:00Z">
            <w:rPr>
              <w:rFonts w:ascii="Times New Roman" w:hAnsi="Times New Roman" w:cs="Times New Roman"/>
            </w:rPr>
          </w:rPrChange>
        </w:rPr>
        <w:t>35797.</w:t>
      </w:r>
      <w:bookmarkEnd w:id="700"/>
    </w:p>
    <w:p w14:paraId="323CE82B" w14:textId="77777777" w:rsidR="001C0EA2" w:rsidRPr="00F978C1" w:rsidRDefault="00955052" w:rsidP="002966D7">
      <w:pPr>
        <w:pStyle w:val="BodyText"/>
        <w:spacing w:after="0" w:line="480" w:lineRule="auto"/>
        <w:rPr>
          <w:rFonts w:ascii="Times New Roman" w:hAnsi="Times New Roman" w:cs="Times New Roman"/>
          <w:rPrChange w:id="707" w:author="David Clinkard" w:date="2020-10-25T19:34:00Z">
            <w:rPr>
              <w:rFonts w:ascii="Times New Roman" w:hAnsi="Times New Roman" w:cs="Times New Roman"/>
            </w:rPr>
          </w:rPrChange>
        </w:rPr>
      </w:pPr>
      <w:r w:rsidRPr="00F978C1">
        <w:rPr>
          <w:rFonts w:ascii="Times New Roman" w:hAnsi="Times New Roman" w:cs="Times New Roman"/>
          <w:rPrChange w:id="708" w:author="David Clinkard" w:date="2020-10-25T19:34:00Z">
            <w:rPr>
              <w:rFonts w:ascii="Times New Roman" w:hAnsi="Times New Roman" w:cs="Times New Roman"/>
            </w:rPr>
          </w:rPrChange>
        </w:rPr>
        <w:t>4.</w:t>
      </w:r>
      <w:r w:rsidRPr="00F978C1">
        <w:rPr>
          <w:rFonts w:ascii="Times New Roman" w:hAnsi="Times New Roman" w:cs="Times New Roman"/>
          <w:rPrChange w:id="709" w:author="David Clinkard" w:date="2020-10-25T19:34:00Z">
            <w:rPr>
              <w:rFonts w:ascii="Times New Roman" w:hAnsi="Times New Roman" w:cs="Times New Roman"/>
            </w:rPr>
          </w:rPrChange>
        </w:rPr>
        <w:tab/>
      </w:r>
      <w:proofErr w:type="spellStart"/>
      <w:r w:rsidRPr="00F978C1">
        <w:rPr>
          <w:rFonts w:ascii="Times New Roman" w:hAnsi="Times New Roman" w:cs="Times New Roman"/>
          <w:rPrChange w:id="710" w:author="David Clinkard" w:date="2020-10-25T19:34:00Z">
            <w:rPr>
              <w:rFonts w:ascii="Times New Roman" w:hAnsi="Times New Roman" w:cs="Times New Roman"/>
            </w:rPr>
          </w:rPrChange>
        </w:rPr>
        <w:t>Bahl</w:t>
      </w:r>
      <w:proofErr w:type="spellEnd"/>
      <w:r w:rsidRPr="00F978C1">
        <w:rPr>
          <w:rFonts w:ascii="Times New Roman" w:hAnsi="Times New Roman" w:cs="Times New Roman"/>
          <w:rPrChange w:id="711" w:author="David Clinkard" w:date="2020-10-25T19:34:00Z">
            <w:rPr>
              <w:rFonts w:ascii="Times New Roman" w:hAnsi="Times New Roman" w:cs="Times New Roman"/>
            </w:rPr>
          </w:rPrChange>
        </w:rPr>
        <w:t xml:space="preserve"> P, Doolan C, de Silva C, </w:t>
      </w:r>
      <w:proofErr w:type="spellStart"/>
      <w:r w:rsidRPr="00F978C1">
        <w:rPr>
          <w:rFonts w:ascii="Times New Roman" w:hAnsi="Times New Roman" w:cs="Times New Roman"/>
          <w:rPrChange w:id="712" w:author="David Clinkard" w:date="2020-10-25T19:34:00Z">
            <w:rPr>
              <w:rFonts w:ascii="Times New Roman" w:hAnsi="Times New Roman" w:cs="Times New Roman"/>
            </w:rPr>
          </w:rPrChange>
        </w:rPr>
        <w:t>Chughtai</w:t>
      </w:r>
      <w:proofErr w:type="spellEnd"/>
      <w:r w:rsidRPr="00F978C1">
        <w:rPr>
          <w:rFonts w:ascii="Times New Roman" w:hAnsi="Times New Roman" w:cs="Times New Roman"/>
          <w:rPrChange w:id="713" w:author="David Clinkard" w:date="2020-10-25T19:34:00Z">
            <w:rPr>
              <w:rFonts w:ascii="Times New Roman" w:hAnsi="Times New Roman" w:cs="Times New Roman"/>
            </w:rPr>
          </w:rPrChange>
        </w:rPr>
        <w:t xml:space="preserve"> AA, </w:t>
      </w:r>
      <w:proofErr w:type="spellStart"/>
      <w:r w:rsidRPr="00F978C1">
        <w:rPr>
          <w:rFonts w:ascii="Times New Roman" w:hAnsi="Times New Roman" w:cs="Times New Roman"/>
          <w:rPrChange w:id="714" w:author="David Clinkard" w:date="2020-10-25T19:34:00Z">
            <w:rPr>
              <w:rFonts w:ascii="Times New Roman" w:hAnsi="Times New Roman" w:cs="Times New Roman"/>
            </w:rPr>
          </w:rPrChange>
        </w:rPr>
        <w:t>Bourouiba</w:t>
      </w:r>
      <w:proofErr w:type="spellEnd"/>
      <w:r w:rsidRPr="00F978C1">
        <w:rPr>
          <w:rFonts w:ascii="Times New Roman" w:hAnsi="Times New Roman" w:cs="Times New Roman"/>
          <w:rPrChange w:id="715" w:author="David Clinkard" w:date="2020-10-25T19:34:00Z">
            <w:rPr>
              <w:rFonts w:ascii="Times New Roman" w:hAnsi="Times New Roman" w:cs="Times New Roman"/>
            </w:rPr>
          </w:rPrChange>
        </w:rPr>
        <w:t xml:space="preserve"> L, </w:t>
      </w:r>
      <w:proofErr w:type="spellStart"/>
      <w:r w:rsidRPr="00F978C1">
        <w:rPr>
          <w:rFonts w:ascii="Times New Roman" w:hAnsi="Times New Roman" w:cs="Times New Roman"/>
          <w:rPrChange w:id="716" w:author="David Clinkard" w:date="2020-10-25T19:34:00Z">
            <w:rPr>
              <w:rFonts w:ascii="Times New Roman" w:hAnsi="Times New Roman" w:cs="Times New Roman"/>
            </w:rPr>
          </w:rPrChange>
        </w:rPr>
        <w:t>MacIntyre</w:t>
      </w:r>
      <w:proofErr w:type="spellEnd"/>
      <w:r w:rsidRPr="00F978C1">
        <w:rPr>
          <w:rFonts w:ascii="Times New Roman" w:hAnsi="Times New Roman" w:cs="Times New Roman"/>
          <w:rPrChange w:id="717" w:author="David Clinkard" w:date="2020-10-25T19:34:00Z">
            <w:rPr>
              <w:rFonts w:ascii="Times New Roman" w:hAnsi="Times New Roman" w:cs="Times New Roman"/>
            </w:rPr>
          </w:rPrChange>
        </w:rPr>
        <w:t xml:space="preserve"> CR. Airborne or droplet precautions for health workers treating COVID-19? J Infect Dis. 2020.</w:t>
      </w:r>
    </w:p>
    <w:p w14:paraId="65A38599" w14:textId="77777777" w:rsidR="001C0EA2" w:rsidRPr="00F978C1" w:rsidRDefault="00955052" w:rsidP="002966D7">
      <w:pPr>
        <w:pStyle w:val="BodyText"/>
        <w:spacing w:after="0" w:line="480" w:lineRule="auto"/>
        <w:rPr>
          <w:rFonts w:ascii="Times New Roman" w:hAnsi="Times New Roman" w:cs="Times New Roman"/>
          <w:rPrChange w:id="718" w:author="David Clinkard" w:date="2020-10-25T19:34:00Z">
            <w:rPr>
              <w:rFonts w:ascii="Times New Roman" w:hAnsi="Times New Roman" w:cs="Times New Roman"/>
            </w:rPr>
          </w:rPrChange>
        </w:rPr>
      </w:pPr>
      <w:bookmarkStart w:id="719" w:name="_ENREF_5"/>
      <w:r w:rsidRPr="00F978C1">
        <w:rPr>
          <w:rFonts w:ascii="Times New Roman" w:hAnsi="Times New Roman" w:cs="Times New Roman"/>
          <w:rPrChange w:id="720" w:author="David Clinkard" w:date="2020-10-25T19:34:00Z">
            <w:rPr>
              <w:rFonts w:ascii="Times New Roman" w:hAnsi="Times New Roman" w:cs="Times New Roman"/>
            </w:rPr>
          </w:rPrChange>
        </w:rPr>
        <w:t>5.</w:t>
      </w:r>
      <w:r w:rsidRPr="00F978C1">
        <w:rPr>
          <w:rFonts w:ascii="Times New Roman" w:hAnsi="Times New Roman" w:cs="Times New Roman"/>
          <w:rPrChange w:id="721" w:author="David Clinkard" w:date="2020-10-25T19:34:00Z">
            <w:rPr>
              <w:rFonts w:ascii="Times New Roman" w:hAnsi="Times New Roman" w:cs="Times New Roman"/>
            </w:rPr>
          </w:rPrChange>
        </w:rPr>
        <w:tab/>
        <w:t>Smith JD, MacDougall CC, Johnstone J, Copes RA, Schwartz B, Garber GE. Effectiveness of N95 respirators versus surgical masks in protecting health care workers from acute respiratory infection: a systematic review and meta-</w:t>
      </w:r>
      <w:proofErr w:type="spellStart"/>
      <w:proofErr w:type="gramStart"/>
      <w:r w:rsidRPr="00F978C1">
        <w:rPr>
          <w:rFonts w:ascii="Times New Roman" w:hAnsi="Times New Roman" w:cs="Times New Roman"/>
          <w:rPrChange w:id="722" w:author="David Clinkard" w:date="2020-10-25T19:34:00Z">
            <w:rPr>
              <w:rFonts w:ascii="Times New Roman" w:hAnsi="Times New Roman" w:cs="Times New Roman"/>
            </w:rPr>
          </w:rPrChange>
        </w:rPr>
        <w:t>analysis.CMAJ</w:t>
      </w:r>
      <w:proofErr w:type="spellEnd"/>
      <w:proofErr w:type="gramEnd"/>
      <w:r w:rsidRPr="00F978C1">
        <w:rPr>
          <w:rFonts w:ascii="Times New Roman" w:hAnsi="Times New Roman" w:cs="Times New Roman"/>
          <w:rPrChange w:id="723" w:author="David Clinkard" w:date="2020-10-25T19:34:00Z">
            <w:rPr>
              <w:rFonts w:ascii="Times New Roman" w:hAnsi="Times New Roman" w:cs="Times New Roman"/>
            </w:rPr>
          </w:rPrChange>
        </w:rPr>
        <w:t xml:space="preserve"> 2016;188(8):567-574.</w:t>
      </w:r>
      <w:bookmarkEnd w:id="719"/>
    </w:p>
    <w:p w14:paraId="4D491F77" w14:textId="77777777" w:rsidR="001C0EA2" w:rsidRPr="00F978C1" w:rsidRDefault="00955052" w:rsidP="002966D7">
      <w:pPr>
        <w:pStyle w:val="BodyText"/>
        <w:spacing w:after="0" w:line="480" w:lineRule="auto"/>
        <w:rPr>
          <w:rFonts w:ascii="Times New Roman" w:hAnsi="Times New Roman" w:cs="Times New Roman"/>
          <w:rPrChange w:id="724" w:author="David Clinkard" w:date="2020-10-25T19:34:00Z">
            <w:rPr>
              <w:rFonts w:ascii="Times New Roman" w:hAnsi="Times New Roman" w:cs="Times New Roman"/>
            </w:rPr>
          </w:rPrChange>
        </w:rPr>
      </w:pPr>
      <w:bookmarkStart w:id="725" w:name="_ENREF_6"/>
      <w:r w:rsidRPr="00F978C1">
        <w:rPr>
          <w:rFonts w:ascii="Times New Roman" w:hAnsi="Times New Roman" w:cs="Times New Roman"/>
          <w:rPrChange w:id="726" w:author="David Clinkard" w:date="2020-10-25T19:34:00Z">
            <w:rPr>
              <w:rFonts w:ascii="Times New Roman" w:hAnsi="Times New Roman" w:cs="Times New Roman"/>
            </w:rPr>
          </w:rPrChange>
        </w:rPr>
        <w:t>6.</w:t>
      </w:r>
      <w:r w:rsidRPr="00F978C1">
        <w:rPr>
          <w:rFonts w:ascii="Times New Roman" w:hAnsi="Times New Roman" w:cs="Times New Roman"/>
          <w:rPrChange w:id="727" w:author="David Clinkard" w:date="2020-10-25T19:34:00Z">
            <w:rPr>
              <w:rFonts w:ascii="Times New Roman" w:hAnsi="Times New Roman" w:cs="Times New Roman"/>
            </w:rPr>
          </w:rPrChange>
        </w:rPr>
        <w:tab/>
      </w:r>
      <w:proofErr w:type="spellStart"/>
      <w:r w:rsidRPr="00F978C1">
        <w:rPr>
          <w:rFonts w:ascii="Times New Roman" w:hAnsi="Times New Roman" w:cs="Times New Roman"/>
          <w:rPrChange w:id="728" w:author="David Clinkard" w:date="2020-10-25T19:34:00Z">
            <w:rPr>
              <w:rFonts w:ascii="Times New Roman" w:hAnsi="Times New Roman" w:cs="Times New Roman"/>
            </w:rPr>
          </w:rPrChange>
        </w:rPr>
        <w:t>Bartoszko</w:t>
      </w:r>
      <w:proofErr w:type="spellEnd"/>
      <w:r w:rsidRPr="00F978C1">
        <w:rPr>
          <w:rFonts w:ascii="Times New Roman" w:hAnsi="Times New Roman" w:cs="Times New Roman"/>
          <w:rPrChange w:id="729" w:author="David Clinkard" w:date="2020-10-25T19:34:00Z">
            <w:rPr>
              <w:rFonts w:ascii="Times New Roman" w:hAnsi="Times New Roman" w:cs="Times New Roman"/>
            </w:rPr>
          </w:rPrChange>
        </w:rPr>
        <w:t xml:space="preserve"> JJ, Farooqi MAM, </w:t>
      </w:r>
      <w:proofErr w:type="spellStart"/>
      <w:r w:rsidRPr="00F978C1">
        <w:rPr>
          <w:rFonts w:ascii="Times New Roman" w:hAnsi="Times New Roman" w:cs="Times New Roman"/>
          <w:rPrChange w:id="730" w:author="David Clinkard" w:date="2020-10-25T19:34:00Z">
            <w:rPr>
              <w:rFonts w:ascii="Times New Roman" w:hAnsi="Times New Roman" w:cs="Times New Roman"/>
            </w:rPr>
          </w:rPrChange>
        </w:rPr>
        <w:t>Alhazzani</w:t>
      </w:r>
      <w:proofErr w:type="spellEnd"/>
      <w:r w:rsidRPr="00F978C1">
        <w:rPr>
          <w:rFonts w:ascii="Times New Roman" w:hAnsi="Times New Roman" w:cs="Times New Roman"/>
          <w:rPrChange w:id="731" w:author="David Clinkard" w:date="2020-10-25T19:34:00Z">
            <w:rPr>
              <w:rFonts w:ascii="Times New Roman" w:hAnsi="Times New Roman" w:cs="Times New Roman"/>
            </w:rPr>
          </w:rPrChange>
        </w:rPr>
        <w:t xml:space="preserve"> W, Loeb M. Medical masks vs N95 respirators for preventing COVID-19 in healthcare workers: A systematic review and meta-analysis of randomized trials. Influenza and Other Respiratory Viruses. 2020.</w:t>
      </w:r>
      <w:bookmarkEnd w:id="725"/>
    </w:p>
    <w:p w14:paraId="0948ECC1" w14:textId="77777777" w:rsidR="001C0EA2" w:rsidRPr="00F978C1" w:rsidRDefault="00955052" w:rsidP="002966D7">
      <w:pPr>
        <w:pStyle w:val="BodyText"/>
        <w:spacing w:after="0" w:line="480" w:lineRule="auto"/>
        <w:rPr>
          <w:rFonts w:ascii="Times New Roman" w:hAnsi="Times New Roman" w:cs="Times New Roman"/>
          <w:rPrChange w:id="732" w:author="David Clinkard" w:date="2020-10-25T19:34:00Z">
            <w:rPr>
              <w:rFonts w:ascii="Times New Roman" w:hAnsi="Times New Roman" w:cs="Times New Roman"/>
            </w:rPr>
          </w:rPrChange>
        </w:rPr>
      </w:pPr>
      <w:bookmarkStart w:id="733" w:name="_ENREF_7"/>
      <w:r w:rsidRPr="00F978C1">
        <w:rPr>
          <w:rFonts w:ascii="Times New Roman" w:hAnsi="Times New Roman" w:cs="Times New Roman"/>
          <w:rPrChange w:id="734" w:author="David Clinkard" w:date="2020-10-25T19:34:00Z">
            <w:rPr>
              <w:rFonts w:ascii="Times New Roman" w:hAnsi="Times New Roman" w:cs="Times New Roman"/>
            </w:rPr>
          </w:rPrChange>
        </w:rPr>
        <w:t>7.</w:t>
      </w:r>
      <w:r w:rsidRPr="00F978C1">
        <w:rPr>
          <w:rFonts w:ascii="Times New Roman" w:hAnsi="Times New Roman" w:cs="Times New Roman"/>
          <w:rPrChange w:id="735" w:author="David Clinkard" w:date="2020-10-25T19:34:00Z">
            <w:rPr>
              <w:rFonts w:ascii="Times New Roman" w:hAnsi="Times New Roman" w:cs="Times New Roman"/>
            </w:rPr>
          </w:rPrChange>
        </w:rPr>
        <w:tab/>
        <w:t xml:space="preserve">Hon CY, </w:t>
      </w:r>
      <w:proofErr w:type="spellStart"/>
      <w:r w:rsidRPr="00F978C1">
        <w:rPr>
          <w:rFonts w:ascii="Times New Roman" w:hAnsi="Times New Roman" w:cs="Times New Roman"/>
          <w:rPrChange w:id="736" w:author="David Clinkard" w:date="2020-10-25T19:34:00Z">
            <w:rPr>
              <w:rFonts w:ascii="Times New Roman" w:hAnsi="Times New Roman" w:cs="Times New Roman"/>
            </w:rPr>
          </w:rPrChange>
        </w:rPr>
        <w:t>Danyluk</w:t>
      </w:r>
      <w:proofErr w:type="spellEnd"/>
      <w:r w:rsidRPr="00F978C1">
        <w:rPr>
          <w:rFonts w:ascii="Times New Roman" w:hAnsi="Times New Roman" w:cs="Times New Roman"/>
          <w:rPrChange w:id="737" w:author="David Clinkard" w:date="2020-10-25T19:34:00Z">
            <w:rPr>
              <w:rFonts w:ascii="Times New Roman" w:hAnsi="Times New Roman" w:cs="Times New Roman"/>
            </w:rPr>
          </w:rPrChange>
        </w:rPr>
        <w:t xml:space="preserve"> Q, Bryce E, et al. Comparison of qualitative and quantitative fit-testing results for three commonly used respirators in the healthcare sector. Journal of Occupational and Environmental Hygiene. 2017;14(3):175-179.</w:t>
      </w:r>
      <w:bookmarkEnd w:id="733"/>
    </w:p>
    <w:p w14:paraId="4DAF5764" w14:textId="77777777" w:rsidR="001C0EA2" w:rsidRPr="00F978C1" w:rsidRDefault="00955052" w:rsidP="002966D7">
      <w:pPr>
        <w:pStyle w:val="BodyText"/>
        <w:spacing w:after="0" w:line="480" w:lineRule="auto"/>
        <w:rPr>
          <w:rFonts w:ascii="Times New Roman" w:hAnsi="Times New Roman" w:cs="Times New Roman"/>
          <w:rPrChange w:id="738" w:author="David Clinkard" w:date="2020-10-25T19:34:00Z">
            <w:rPr>
              <w:rFonts w:ascii="Times New Roman" w:hAnsi="Times New Roman" w:cs="Times New Roman"/>
            </w:rPr>
          </w:rPrChange>
        </w:rPr>
      </w:pPr>
      <w:bookmarkStart w:id="739" w:name="_ENREF_8"/>
      <w:r w:rsidRPr="00F978C1">
        <w:rPr>
          <w:rFonts w:ascii="Times New Roman" w:hAnsi="Times New Roman" w:cs="Times New Roman"/>
          <w:rPrChange w:id="740" w:author="David Clinkard" w:date="2020-10-25T19:34:00Z">
            <w:rPr>
              <w:rFonts w:ascii="Times New Roman" w:hAnsi="Times New Roman" w:cs="Times New Roman"/>
            </w:rPr>
          </w:rPrChange>
        </w:rPr>
        <w:lastRenderedPageBreak/>
        <w:t>8.</w:t>
      </w:r>
      <w:r w:rsidRPr="00F978C1">
        <w:rPr>
          <w:rFonts w:ascii="Times New Roman" w:hAnsi="Times New Roman" w:cs="Times New Roman"/>
          <w:rPrChange w:id="741" w:author="David Clinkard" w:date="2020-10-25T19:34:00Z">
            <w:rPr>
              <w:rFonts w:ascii="Times New Roman" w:hAnsi="Times New Roman" w:cs="Times New Roman"/>
            </w:rPr>
          </w:rPrChange>
        </w:rPr>
        <w:tab/>
        <w:t xml:space="preserve">Lee SA, </w:t>
      </w:r>
      <w:proofErr w:type="spellStart"/>
      <w:r w:rsidRPr="00F978C1">
        <w:rPr>
          <w:rFonts w:ascii="Times New Roman" w:hAnsi="Times New Roman" w:cs="Times New Roman"/>
          <w:rPrChange w:id="742" w:author="David Clinkard" w:date="2020-10-25T19:34:00Z">
            <w:rPr>
              <w:rFonts w:ascii="Times New Roman" w:hAnsi="Times New Roman" w:cs="Times New Roman"/>
            </w:rPr>
          </w:rPrChange>
        </w:rPr>
        <w:t>Grinshpun</w:t>
      </w:r>
      <w:proofErr w:type="spellEnd"/>
      <w:r w:rsidRPr="00F978C1">
        <w:rPr>
          <w:rFonts w:ascii="Times New Roman" w:hAnsi="Times New Roman" w:cs="Times New Roman"/>
          <w:rPrChange w:id="743" w:author="David Clinkard" w:date="2020-10-25T19:34:00Z">
            <w:rPr>
              <w:rFonts w:ascii="Times New Roman" w:hAnsi="Times New Roman" w:cs="Times New Roman"/>
            </w:rPr>
          </w:rPrChange>
        </w:rPr>
        <w:t xml:space="preserve"> SA, </w:t>
      </w:r>
      <w:proofErr w:type="spellStart"/>
      <w:r w:rsidRPr="00F978C1">
        <w:rPr>
          <w:rFonts w:ascii="Times New Roman" w:hAnsi="Times New Roman" w:cs="Times New Roman"/>
          <w:rPrChange w:id="744" w:author="David Clinkard" w:date="2020-10-25T19:34:00Z">
            <w:rPr>
              <w:rFonts w:ascii="Times New Roman" w:hAnsi="Times New Roman" w:cs="Times New Roman"/>
            </w:rPr>
          </w:rPrChange>
        </w:rPr>
        <w:t>Reponen</w:t>
      </w:r>
      <w:proofErr w:type="spellEnd"/>
      <w:r w:rsidRPr="00F978C1">
        <w:rPr>
          <w:rFonts w:ascii="Times New Roman" w:hAnsi="Times New Roman" w:cs="Times New Roman"/>
          <w:rPrChange w:id="745" w:author="David Clinkard" w:date="2020-10-25T19:34:00Z">
            <w:rPr>
              <w:rFonts w:ascii="Times New Roman" w:hAnsi="Times New Roman" w:cs="Times New Roman"/>
            </w:rPr>
          </w:rPrChange>
        </w:rPr>
        <w:t xml:space="preserve"> T. Respiratory performance offered by N95 respirators and surgical masks: human subject evaluation with NaCl aerosol representing bacterial and viral particle size range. The Annals of Occupational Hygiene. 2008;52(3):177-185.</w:t>
      </w:r>
      <w:bookmarkEnd w:id="739"/>
    </w:p>
    <w:p w14:paraId="5AB888C5" w14:textId="77777777" w:rsidR="001C0EA2" w:rsidRPr="00F978C1" w:rsidRDefault="00955052" w:rsidP="002966D7">
      <w:pPr>
        <w:pStyle w:val="BodyText"/>
        <w:spacing w:after="0" w:line="480" w:lineRule="auto"/>
        <w:rPr>
          <w:rFonts w:ascii="Times New Roman" w:hAnsi="Times New Roman" w:cs="Times New Roman"/>
          <w:rPrChange w:id="746" w:author="David Clinkard" w:date="2020-10-25T19:34:00Z">
            <w:rPr>
              <w:rFonts w:ascii="Times New Roman" w:hAnsi="Times New Roman" w:cs="Times New Roman"/>
            </w:rPr>
          </w:rPrChange>
        </w:rPr>
      </w:pPr>
      <w:bookmarkStart w:id="747" w:name="_ENREF_9"/>
      <w:r w:rsidRPr="00F978C1">
        <w:rPr>
          <w:rFonts w:ascii="Times New Roman" w:hAnsi="Times New Roman" w:cs="Times New Roman"/>
          <w:rPrChange w:id="748" w:author="David Clinkard" w:date="2020-10-25T19:34:00Z">
            <w:rPr>
              <w:rFonts w:ascii="Times New Roman" w:hAnsi="Times New Roman" w:cs="Times New Roman"/>
            </w:rPr>
          </w:rPrChange>
        </w:rPr>
        <w:t>9.</w:t>
      </w:r>
      <w:r w:rsidRPr="00F978C1">
        <w:rPr>
          <w:rFonts w:ascii="Times New Roman" w:hAnsi="Times New Roman" w:cs="Times New Roman"/>
          <w:rPrChange w:id="749" w:author="David Clinkard" w:date="2020-10-25T19:34:00Z">
            <w:rPr>
              <w:rFonts w:ascii="Times New Roman" w:hAnsi="Times New Roman" w:cs="Times New Roman"/>
            </w:rPr>
          </w:rPrChange>
        </w:rPr>
        <w:tab/>
        <w:t>Zhu J, He X, Guffey S, Wang L, Wang H, Cheng J. Performance Comparison of N95 and P100 Filtering Facepiece Respirators with Presence of Artificial Leakage. Annals of work exposures and health. 2020;64(2):202-216.</w:t>
      </w:r>
      <w:bookmarkEnd w:id="747"/>
    </w:p>
    <w:p w14:paraId="5462D36F" w14:textId="609A1362" w:rsidR="007D5F57" w:rsidRPr="00F978C1" w:rsidRDefault="007D5F57" w:rsidP="002966D7">
      <w:pPr>
        <w:pStyle w:val="BodyText"/>
        <w:spacing w:after="0" w:line="480" w:lineRule="auto"/>
        <w:rPr>
          <w:rFonts w:ascii="Times New Roman" w:hAnsi="Times New Roman" w:cs="Times New Roman"/>
          <w:rPrChange w:id="750" w:author="David Clinkard" w:date="2020-10-25T19:34:00Z">
            <w:rPr>
              <w:rFonts w:ascii="Times New Roman" w:hAnsi="Times New Roman" w:cs="Times New Roman"/>
            </w:rPr>
          </w:rPrChange>
        </w:rPr>
      </w:pPr>
      <w:bookmarkStart w:id="751" w:name="_ENREF_10"/>
      <w:r w:rsidRPr="00F978C1">
        <w:rPr>
          <w:rFonts w:ascii="Times New Roman" w:hAnsi="Times New Roman" w:cs="Times New Roman"/>
          <w:rPrChange w:id="752" w:author="David Clinkard" w:date="2020-10-25T19:34:00Z">
            <w:rPr>
              <w:rFonts w:ascii="Times New Roman" w:hAnsi="Times New Roman" w:cs="Times New Roman"/>
            </w:rPr>
          </w:rPrChange>
        </w:rPr>
        <w:t xml:space="preserve">10. </w:t>
      </w:r>
      <w:r w:rsidRPr="00F978C1">
        <w:rPr>
          <w:rFonts w:ascii="Times New Roman" w:hAnsi="Times New Roman" w:cs="Times New Roman"/>
          <w:rPrChange w:id="753" w:author="David Clinkard" w:date="2020-10-25T19:34:00Z">
            <w:rPr>
              <w:rFonts w:ascii="Times New Roman" w:hAnsi="Times New Roman" w:cs="Times New Roman"/>
            </w:rPr>
          </w:rPrChange>
        </w:rPr>
        <w:tab/>
        <w:t>Chou, Roger, et al. Epidemiology of and Risk Factors for Coronavirus Infection in Health Care Workers: A Living Rapid Review. Annals of Internal Medicine (2020).</w:t>
      </w:r>
    </w:p>
    <w:p w14:paraId="7463C78D" w14:textId="48EDABF2" w:rsidR="001C0EA2" w:rsidRPr="00F978C1" w:rsidRDefault="00955052" w:rsidP="002966D7">
      <w:pPr>
        <w:pStyle w:val="BodyText"/>
        <w:spacing w:after="0" w:line="480" w:lineRule="auto"/>
        <w:rPr>
          <w:ins w:id="754" w:author="David Clinkard" w:date="2020-10-25T17:47:00Z"/>
          <w:rFonts w:ascii="Times New Roman" w:hAnsi="Times New Roman" w:cs="Times New Roman"/>
          <w:rPrChange w:id="755" w:author="David Clinkard" w:date="2020-10-25T19:34:00Z">
            <w:rPr>
              <w:ins w:id="756" w:author="David Clinkard" w:date="2020-10-25T17:47:00Z"/>
              <w:rFonts w:ascii="Times New Roman" w:hAnsi="Times New Roman" w:cs="Times New Roman"/>
            </w:rPr>
          </w:rPrChange>
        </w:rPr>
      </w:pPr>
      <w:r w:rsidRPr="00F978C1">
        <w:rPr>
          <w:rFonts w:ascii="Times New Roman" w:hAnsi="Times New Roman" w:cs="Times New Roman"/>
          <w:rPrChange w:id="757" w:author="David Clinkard" w:date="2020-10-25T19:34:00Z">
            <w:rPr>
              <w:rFonts w:ascii="Times New Roman" w:hAnsi="Times New Roman" w:cs="Times New Roman"/>
            </w:rPr>
          </w:rPrChange>
        </w:rPr>
        <w:t>1</w:t>
      </w:r>
      <w:r w:rsidR="007D5F57" w:rsidRPr="00F978C1">
        <w:rPr>
          <w:rFonts w:ascii="Times New Roman" w:hAnsi="Times New Roman" w:cs="Times New Roman"/>
          <w:rPrChange w:id="758" w:author="David Clinkard" w:date="2020-10-25T19:34:00Z">
            <w:rPr>
              <w:rFonts w:ascii="Times New Roman" w:hAnsi="Times New Roman" w:cs="Times New Roman"/>
            </w:rPr>
          </w:rPrChange>
        </w:rPr>
        <w:t>1</w:t>
      </w:r>
      <w:r w:rsidRPr="00F978C1">
        <w:rPr>
          <w:rFonts w:ascii="Times New Roman" w:hAnsi="Times New Roman" w:cs="Times New Roman"/>
          <w:rPrChange w:id="759" w:author="David Clinkard" w:date="2020-10-25T19:34:00Z">
            <w:rPr>
              <w:rFonts w:ascii="Times New Roman" w:hAnsi="Times New Roman" w:cs="Times New Roman"/>
            </w:rPr>
          </w:rPrChange>
        </w:rPr>
        <w:t>.</w:t>
      </w:r>
      <w:r w:rsidRPr="00F978C1">
        <w:rPr>
          <w:rFonts w:ascii="Times New Roman" w:hAnsi="Times New Roman" w:cs="Times New Roman"/>
          <w:rPrChange w:id="760" w:author="David Clinkard" w:date="2020-10-25T19:34:00Z">
            <w:rPr>
              <w:rFonts w:ascii="Times New Roman" w:hAnsi="Times New Roman" w:cs="Times New Roman"/>
            </w:rPr>
          </w:rPrChange>
        </w:rPr>
        <w:tab/>
        <w:t xml:space="preserve">Prakash M. </w:t>
      </w:r>
      <w:proofErr w:type="spellStart"/>
      <w:r w:rsidRPr="00F978C1">
        <w:rPr>
          <w:rFonts w:ascii="Times New Roman" w:hAnsi="Times New Roman" w:cs="Times New Roman"/>
          <w:rPrChange w:id="761" w:author="David Clinkard" w:date="2020-10-25T19:34:00Z">
            <w:rPr>
              <w:rFonts w:ascii="Times New Roman" w:hAnsi="Times New Roman" w:cs="Times New Roman"/>
            </w:rPr>
          </w:rPrChange>
        </w:rPr>
        <w:t>Pneumask</w:t>
      </w:r>
      <w:proofErr w:type="spellEnd"/>
      <w:r w:rsidRPr="00F978C1">
        <w:rPr>
          <w:rFonts w:ascii="Times New Roman" w:hAnsi="Times New Roman" w:cs="Times New Roman"/>
          <w:rPrChange w:id="762" w:author="David Clinkard" w:date="2020-10-25T19:34:00Z">
            <w:rPr>
              <w:rFonts w:ascii="Times New Roman" w:hAnsi="Times New Roman" w:cs="Times New Roman"/>
            </w:rPr>
          </w:rPrChange>
        </w:rPr>
        <w:t xml:space="preserve">: </w:t>
      </w:r>
      <w:proofErr w:type="spellStart"/>
      <w:r w:rsidRPr="00F978C1">
        <w:rPr>
          <w:rFonts w:ascii="Times New Roman" w:hAnsi="Times New Roman" w:cs="Times New Roman"/>
          <w:rPrChange w:id="763" w:author="David Clinkard" w:date="2020-10-25T19:34:00Z">
            <w:rPr>
              <w:rFonts w:ascii="Times New Roman" w:hAnsi="Times New Roman" w:cs="Times New Roman"/>
            </w:rPr>
          </w:rPrChange>
        </w:rPr>
        <w:t>Resuable</w:t>
      </w:r>
      <w:proofErr w:type="spellEnd"/>
      <w:r w:rsidRPr="00F978C1">
        <w:rPr>
          <w:rFonts w:ascii="Times New Roman" w:hAnsi="Times New Roman" w:cs="Times New Roman"/>
          <w:rPrChange w:id="764" w:author="David Clinkard" w:date="2020-10-25T19:34:00Z">
            <w:rPr>
              <w:rFonts w:ascii="Times New Roman" w:hAnsi="Times New Roman" w:cs="Times New Roman"/>
            </w:rPr>
          </w:rPrChange>
        </w:rPr>
        <w:t xml:space="preserve"> Full-Face Snorkel Mask PPE Project.  </w:t>
      </w:r>
      <w:r w:rsidR="00AD7434" w:rsidRPr="00F978C1">
        <w:rPr>
          <w:rFonts w:ascii="Times New Roman" w:hAnsi="Times New Roman" w:cs="Times New Roman"/>
          <w:rPrChange w:id="765" w:author="David Clinkard" w:date="2020-10-25T19:34:00Z">
            <w:rPr/>
          </w:rPrChange>
        </w:rPr>
        <w:fldChar w:fldCharType="begin"/>
      </w:r>
      <w:r w:rsidR="00AD7434" w:rsidRPr="00F978C1">
        <w:rPr>
          <w:rFonts w:ascii="Times New Roman" w:hAnsi="Times New Roman" w:cs="Times New Roman"/>
          <w:rPrChange w:id="766" w:author="David Clinkard" w:date="2020-10-25T19:34:00Z">
            <w:rPr/>
          </w:rPrChange>
        </w:rPr>
        <w:instrText xml:space="preserve"> HYPERLINK "https://bioengineering.stanford.edu/pneumask-reusable-full-face-snorkel-mask-ppe-project.%20%5BCited%202020" \h </w:instrText>
      </w:r>
      <w:r w:rsidR="00AD7434" w:rsidRPr="00F978C1">
        <w:rPr>
          <w:rFonts w:ascii="Times New Roman" w:hAnsi="Times New Roman" w:cs="Times New Roman"/>
          <w:rPrChange w:id="767" w:author="David Clinkard" w:date="2020-10-25T19:34:00Z">
            <w:rPr/>
          </w:rPrChange>
        </w:rPr>
        <w:fldChar w:fldCharType="separate"/>
      </w:r>
      <w:r w:rsidRPr="00F978C1">
        <w:rPr>
          <w:rStyle w:val="Hyperlink"/>
          <w:rFonts w:ascii="Times New Roman" w:hAnsi="Times New Roman" w:cs="Times New Roman"/>
          <w:rPrChange w:id="768" w:author="David Clinkard" w:date="2020-10-25T19:34:00Z">
            <w:rPr>
              <w:rStyle w:val="Hyperlink"/>
              <w:rFonts w:ascii="Times New Roman" w:hAnsi="Times New Roman" w:cs="Times New Roman"/>
            </w:rPr>
          </w:rPrChange>
        </w:rPr>
        <w:t>https://bioengineering.stanford.edu/pneumask-reusable-full-face-snorkel-mask-ppe-project. [Cited 2020</w:t>
      </w:r>
      <w:r w:rsidR="00AD7434" w:rsidRPr="00F978C1">
        <w:rPr>
          <w:rStyle w:val="Hyperlink"/>
          <w:rFonts w:ascii="Times New Roman" w:hAnsi="Times New Roman" w:cs="Times New Roman"/>
          <w:rPrChange w:id="769" w:author="David Clinkard" w:date="2020-10-25T19:34:00Z">
            <w:rPr>
              <w:rStyle w:val="Hyperlink"/>
              <w:rFonts w:ascii="Times New Roman" w:hAnsi="Times New Roman" w:cs="Times New Roman"/>
            </w:rPr>
          </w:rPrChange>
        </w:rPr>
        <w:fldChar w:fldCharType="end"/>
      </w:r>
      <w:r w:rsidRPr="00F978C1">
        <w:rPr>
          <w:rFonts w:ascii="Times New Roman" w:hAnsi="Times New Roman" w:cs="Times New Roman"/>
        </w:rPr>
        <w:t>, May 8</w:t>
      </w:r>
      <w:bookmarkEnd w:id="751"/>
      <w:r w:rsidRPr="00F978C1">
        <w:rPr>
          <w:rFonts w:ascii="Times New Roman" w:hAnsi="Times New Roman" w:cs="Times New Roman"/>
        </w:rPr>
        <w:t>].</w:t>
      </w:r>
    </w:p>
    <w:p w14:paraId="60EA504F" w14:textId="6A82CF94" w:rsidR="000F7996" w:rsidRPr="00F978C1" w:rsidDel="000F7996" w:rsidRDefault="000F7996" w:rsidP="002966D7">
      <w:pPr>
        <w:pStyle w:val="BodyText"/>
        <w:spacing w:after="0" w:line="480" w:lineRule="auto"/>
        <w:rPr>
          <w:del w:id="770" w:author="David Clinkard" w:date="2020-10-25T17:52:00Z"/>
          <w:rFonts w:ascii="Times New Roman" w:hAnsi="Times New Roman" w:cs="Times New Roman"/>
          <w:rPrChange w:id="771" w:author="David Clinkard" w:date="2020-10-25T19:34:00Z">
            <w:rPr>
              <w:del w:id="772" w:author="David Clinkard" w:date="2020-10-25T17:52:00Z"/>
              <w:rFonts w:ascii="Times New Roman" w:hAnsi="Times New Roman" w:cs="Times New Roman"/>
            </w:rPr>
          </w:rPrChange>
        </w:rPr>
      </w:pPr>
    </w:p>
    <w:p w14:paraId="32EB7232" w14:textId="1F74893B" w:rsidR="001C0EA2" w:rsidRPr="00F978C1" w:rsidRDefault="00955052" w:rsidP="002966D7">
      <w:pPr>
        <w:pStyle w:val="BodyText"/>
        <w:spacing w:after="0" w:line="480" w:lineRule="auto"/>
        <w:rPr>
          <w:ins w:id="773" w:author="David Clinkard" w:date="2020-10-25T17:52:00Z"/>
          <w:rFonts w:ascii="Times New Roman" w:hAnsi="Times New Roman" w:cs="Times New Roman"/>
          <w:rPrChange w:id="774" w:author="David Clinkard" w:date="2020-10-25T19:34:00Z">
            <w:rPr>
              <w:ins w:id="775" w:author="David Clinkard" w:date="2020-10-25T17:52:00Z"/>
              <w:rFonts w:ascii="Times New Roman" w:hAnsi="Times New Roman" w:cs="Times New Roman"/>
            </w:rPr>
          </w:rPrChange>
        </w:rPr>
      </w:pPr>
      <w:bookmarkStart w:id="776" w:name="_ENREF_11"/>
      <w:r w:rsidRPr="00F978C1">
        <w:rPr>
          <w:rFonts w:ascii="Times New Roman" w:hAnsi="Times New Roman" w:cs="Times New Roman"/>
          <w:rPrChange w:id="777" w:author="David Clinkard" w:date="2020-10-25T19:34:00Z">
            <w:rPr>
              <w:rFonts w:ascii="Times New Roman" w:hAnsi="Times New Roman" w:cs="Times New Roman"/>
            </w:rPr>
          </w:rPrChange>
        </w:rPr>
        <w:t>1</w:t>
      </w:r>
      <w:ins w:id="778" w:author="David Clinkard" w:date="2020-10-25T17:52:00Z">
        <w:r w:rsidR="000F7996" w:rsidRPr="00F978C1">
          <w:rPr>
            <w:rFonts w:ascii="Times New Roman" w:hAnsi="Times New Roman" w:cs="Times New Roman"/>
            <w:rPrChange w:id="779" w:author="David Clinkard" w:date="2020-10-25T19:34:00Z">
              <w:rPr>
                <w:rFonts w:ascii="Times New Roman" w:hAnsi="Times New Roman" w:cs="Times New Roman"/>
              </w:rPr>
            </w:rPrChange>
          </w:rPr>
          <w:t>2</w:t>
        </w:r>
      </w:ins>
      <w:del w:id="780" w:author="David Clinkard" w:date="2020-10-25T17:47:00Z">
        <w:r w:rsidR="007D5F57" w:rsidRPr="00F978C1" w:rsidDel="000F7996">
          <w:rPr>
            <w:rFonts w:ascii="Times New Roman" w:hAnsi="Times New Roman" w:cs="Times New Roman"/>
            <w:rPrChange w:id="781" w:author="David Clinkard" w:date="2020-10-25T19:34:00Z">
              <w:rPr>
                <w:rFonts w:ascii="Times New Roman" w:hAnsi="Times New Roman" w:cs="Times New Roman"/>
              </w:rPr>
            </w:rPrChange>
          </w:rPr>
          <w:delText>2</w:delText>
        </w:r>
      </w:del>
      <w:r w:rsidRPr="00F978C1">
        <w:rPr>
          <w:rFonts w:ascii="Times New Roman" w:hAnsi="Times New Roman" w:cs="Times New Roman"/>
          <w:rPrChange w:id="782" w:author="David Clinkard" w:date="2020-10-25T19:34:00Z">
            <w:rPr>
              <w:rFonts w:ascii="Times New Roman" w:hAnsi="Times New Roman" w:cs="Times New Roman"/>
            </w:rPr>
          </w:rPrChange>
        </w:rPr>
        <w:t>.</w:t>
      </w:r>
      <w:r w:rsidRPr="00F978C1">
        <w:rPr>
          <w:rFonts w:ascii="Times New Roman" w:hAnsi="Times New Roman" w:cs="Times New Roman"/>
          <w:rPrChange w:id="783" w:author="David Clinkard" w:date="2020-10-25T19:34:00Z">
            <w:rPr>
              <w:rFonts w:ascii="Times New Roman" w:hAnsi="Times New Roman" w:cs="Times New Roman"/>
            </w:rPr>
          </w:rPrChange>
        </w:rPr>
        <w:tab/>
        <w:t>Greig PR, Carvalho C, El-</w:t>
      </w:r>
      <w:proofErr w:type="spellStart"/>
      <w:r w:rsidRPr="00F978C1">
        <w:rPr>
          <w:rFonts w:ascii="Times New Roman" w:hAnsi="Times New Roman" w:cs="Times New Roman"/>
          <w:rPrChange w:id="784" w:author="David Clinkard" w:date="2020-10-25T19:34:00Z">
            <w:rPr>
              <w:rFonts w:ascii="Times New Roman" w:hAnsi="Times New Roman" w:cs="Times New Roman"/>
            </w:rPr>
          </w:rPrChange>
        </w:rPr>
        <w:t>Boghdadly</w:t>
      </w:r>
      <w:proofErr w:type="spellEnd"/>
      <w:r w:rsidRPr="00F978C1">
        <w:rPr>
          <w:rFonts w:ascii="Times New Roman" w:hAnsi="Times New Roman" w:cs="Times New Roman"/>
          <w:rPrChange w:id="785" w:author="David Clinkard" w:date="2020-10-25T19:34:00Z">
            <w:rPr>
              <w:rFonts w:ascii="Times New Roman" w:hAnsi="Times New Roman" w:cs="Times New Roman"/>
            </w:rPr>
          </w:rPrChange>
        </w:rPr>
        <w:t xml:space="preserve"> K, </w:t>
      </w:r>
      <w:proofErr w:type="spellStart"/>
      <w:r w:rsidRPr="00F978C1">
        <w:rPr>
          <w:rFonts w:ascii="Times New Roman" w:hAnsi="Times New Roman" w:cs="Times New Roman"/>
          <w:rPrChange w:id="786" w:author="David Clinkard" w:date="2020-10-25T19:34:00Z">
            <w:rPr>
              <w:rFonts w:ascii="Times New Roman" w:hAnsi="Times New Roman" w:cs="Times New Roman"/>
            </w:rPr>
          </w:rPrChange>
        </w:rPr>
        <w:t>Ramessur</w:t>
      </w:r>
      <w:proofErr w:type="spellEnd"/>
      <w:r w:rsidRPr="00F978C1">
        <w:rPr>
          <w:rFonts w:ascii="Times New Roman" w:hAnsi="Times New Roman" w:cs="Times New Roman"/>
          <w:rPrChange w:id="787" w:author="David Clinkard" w:date="2020-10-25T19:34:00Z">
            <w:rPr>
              <w:rFonts w:ascii="Times New Roman" w:hAnsi="Times New Roman" w:cs="Times New Roman"/>
            </w:rPr>
          </w:rPrChange>
        </w:rPr>
        <w:t xml:space="preserve"> S. Safety testing improvised COVID-19 personal protective equipment based on a modified full-face snorkel mask. </w:t>
      </w:r>
      <w:proofErr w:type="spellStart"/>
      <w:r w:rsidRPr="00F978C1">
        <w:rPr>
          <w:rFonts w:ascii="Times New Roman" w:hAnsi="Times New Roman" w:cs="Times New Roman"/>
          <w:rPrChange w:id="788" w:author="David Clinkard" w:date="2020-10-25T19:34:00Z">
            <w:rPr>
              <w:rFonts w:ascii="Times New Roman" w:hAnsi="Times New Roman" w:cs="Times New Roman"/>
            </w:rPr>
          </w:rPrChange>
        </w:rPr>
        <w:t>Anaesthesia</w:t>
      </w:r>
      <w:proofErr w:type="spellEnd"/>
      <w:r w:rsidRPr="00F978C1">
        <w:rPr>
          <w:rFonts w:ascii="Times New Roman" w:hAnsi="Times New Roman" w:cs="Times New Roman"/>
          <w:rPrChange w:id="789" w:author="David Clinkard" w:date="2020-10-25T19:34:00Z">
            <w:rPr>
              <w:rFonts w:ascii="Times New Roman" w:hAnsi="Times New Roman" w:cs="Times New Roman"/>
            </w:rPr>
          </w:rPrChange>
        </w:rPr>
        <w:t>. 2020.</w:t>
      </w:r>
      <w:bookmarkEnd w:id="776"/>
      <w:r w:rsidRPr="00F978C1">
        <w:rPr>
          <w:rFonts w:ascii="Times New Roman" w:hAnsi="Times New Roman" w:cs="Times New Roman"/>
          <w:rPrChange w:id="790" w:author="David Clinkard" w:date="2020-10-25T19:34:00Z">
            <w:rPr>
              <w:rFonts w:ascii="Times New Roman" w:hAnsi="Times New Roman" w:cs="Times New Roman"/>
            </w:rPr>
          </w:rPrChange>
        </w:rPr>
        <w:t xml:space="preserve"> Forthcoming.</w:t>
      </w:r>
    </w:p>
    <w:p w14:paraId="103F7ABA" w14:textId="44E576CA" w:rsidR="000F7996" w:rsidRPr="00F978C1" w:rsidRDefault="000F7996" w:rsidP="000F7996">
      <w:pPr>
        <w:pStyle w:val="BodyText"/>
        <w:spacing w:after="0" w:line="480" w:lineRule="auto"/>
        <w:rPr>
          <w:ins w:id="791" w:author="David Clinkard" w:date="2020-10-25T17:52:00Z"/>
          <w:rFonts w:ascii="Times New Roman" w:hAnsi="Times New Roman" w:cs="Times New Roman"/>
          <w:rPrChange w:id="792" w:author="David Clinkard" w:date="2020-10-25T19:34:00Z">
            <w:rPr>
              <w:ins w:id="793" w:author="David Clinkard" w:date="2020-10-25T17:52:00Z"/>
              <w:rFonts w:ascii="Times New Roman" w:hAnsi="Times New Roman" w:cs="Times New Roman"/>
            </w:rPr>
          </w:rPrChange>
        </w:rPr>
      </w:pPr>
      <w:ins w:id="794" w:author="David Clinkard" w:date="2020-10-25T17:52:00Z">
        <w:r w:rsidRPr="00F978C1">
          <w:rPr>
            <w:rFonts w:ascii="Times New Roman" w:hAnsi="Times New Roman" w:cs="Times New Roman"/>
            <w:rPrChange w:id="795" w:author="David Clinkard" w:date="2020-10-25T19:34:00Z">
              <w:rPr>
                <w:rFonts w:ascii="Times New Roman" w:hAnsi="Times New Roman" w:cs="Times New Roman"/>
              </w:rPr>
            </w:rPrChange>
          </w:rPr>
          <w:t>13</w:t>
        </w:r>
        <w:bookmarkStart w:id="796" w:name="_Hlk54541031"/>
        <w:r w:rsidRPr="00F978C1">
          <w:rPr>
            <w:rFonts w:ascii="Times New Roman" w:hAnsi="Times New Roman" w:cs="Times New Roman"/>
            <w:rPrChange w:id="797" w:author="David Clinkard" w:date="2020-10-25T19:34:00Z">
              <w:rPr>
                <w:rFonts w:ascii="Times New Roman" w:hAnsi="Times New Roman" w:cs="Times New Roman"/>
              </w:rPr>
            </w:rPrChange>
          </w:rPr>
          <w:t xml:space="preserve">. </w:t>
        </w:r>
        <w:proofErr w:type="spellStart"/>
        <w:r w:rsidRPr="00F978C1">
          <w:rPr>
            <w:rFonts w:ascii="Times New Roman" w:hAnsi="Times New Roman" w:cs="Times New Roman"/>
            <w:rPrChange w:id="798" w:author="David Clinkard" w:date="2020-10-25T19:34:00Z">
              <w:rPr>
                <w:rFonts w:ascii="Times New Roman" w:hAnsi="Times New Roman" w:cs="Times New Roman"/>
              </w:rPr>
            </w:rPrChange>
          </w:rPr>
          <w:t>Rengasamy</w:t>
        </w:r>
        <w:proofErr w:type="spellEnd"/>
        <w:r w:rsidRPr="00F978C1">
          <w:rPr>
            <w:rFonts w:ascii="Times New Roman" w:hAnsi="Times New Roman" w:cs="Times New Roman"/>
            <w:rPrChange w:id="799" w:author="David Clinkard" w:date="2020-10-25T19:34:00Z">
              <w:rPr>
                <w:rFonts w:ascii="Times New Roman" w:hAnsi="Times New Roman" w:cs="Times New Roman"/>
              </w:rPr>
            </w:rPrChange>
          </w:rPr>
          <w:t>, A., Zhuang, Z., Berry, A. Respiratory protection against bioaerosols: a literature review and research needs. American Journal of Infection Control. 2004;32(6): 345-354.</w:t>
        </w:r>
        <w:bookmarkEnd w:id="796"/>
      </w:ins>
    </w:p>
    <w:p w14:paraId="28C492DE" w14:textId="77777777" w:rsidR="000F7996" w:rsidRPr="00F978C1" w:rsidRDefault="000F7996" w:rsidP="002966D7">
      <w:pPr>
        <w:pStyle w:val="BodyText"/>
        <w:spacing w:after="0" w:line="480" w:lineRule="auto"/>
        <w:rPr>
          <w:rFonts w:ascii="Times New Roman" w:hAnsi="Times New Roman" w:cs="Times New Roman"/>
          <w:rPrChange w:id="800" w:author="David Clinkard" w:date="2020-10-25T19:34:00Z">
            <w:rPr>
              <w:rFonts w:ascii="Times New Roman" w:hAnsi="Times New Roman" w:cs="Times New Roman"/>
            </w:rPr>
          </w:rPrChange>
        </w:rPr>
      </w:pPr>
    </w:p>
    <w:p w14:paraId="76FE0EDB" w14:textId="20E06796" w:rsidR="007E1BB2" w:rsidRPr="00F978C1" w:rsidRDefault="007E1BB2" w:rsidP="002966D7">
      <w:pPr>
        <w:pStyle w:val="BodyText"/>
        <w:spacing w:after="0" w:line="480" w:lineRule="auto"/>
        <w:rPr>
          <w:rFonts w:ascii="Times New Roman" w:hAnsi="Times New Roman" w:cs="Times New Roman"/>
        </w:rPr>
      </w:pPr>
      <w:r w:rsidRPr="00F978C1">
        <w:rPr>
          <w:rFonts w:ascii="Times New Roman" w:hAnsi="Times New Roman" w:cs="Times New Roman"/>
          <w:rPrChange w:id="801" w:author="David Clinkard" w:date="2020-10-25T19:34:00Z">
            <w:rPr>
              <w:rFonts w:ascii="Times New Roman" w:hAnsi="Times New Roman" w:cs="Times New Roman"/>
            </w:rPr>
          </w:rPrChange>
        </w:rPr>
        <w:t>1</w:t>
      </w:r>
      <w:ins w:id="802" w:author="David Clinkard" w:date="2020-10-25T17:47:00Z">
        <w:r w:rsidR="000F7996" w:rsidRPr="00F978C1">
          <w:rPr>
            <w:rFonts w:ascii="Times New Roman" w:hAnsi="Times New Roman" w:cs="Times New Roman"/>
            <w:rPrChange w:id="803" w:author="David Clinkard" w:date="2020-10-25T19:34:00Z">
              <w:rPr>
                <w:rFonts w:ascii="Times New Roman" w:hAnsi="Times New Roman" w:cs="Times New Roman"/>
              </w:rPr>
            </w:rPrChange>
          </w:rPr>
          <w:t>4</w:t>
        </w:r>
      </w:ins>
      <w:del w:id="804" w:author="David Clinkard" w:date="2020-10-25T17:47:00Z">
        <w:r w:rsidR="007D5F57" w:rsidRPr="00F978C1" w:rsidDel="000F7996">
          <w:rPr>
            <w:rFonts w:ascii="Times New Roman" w:hAnsi="Times New Roman" w:cs="Times New Roman"/>
            <w:rPrChange w:id="805" w:author="David Clinkard" w:date="2020-10-25T19:34:00Z">
              <w:rPr>
                <w:rFonts w:ascii="Times New Roman" w:hAnsi="Times New Roman" w:cs="Times New Roman"/>
              </w:rPr>
            </w:rPrChange>
          </w:rPr>
          <w:delText>3</w:delText>
        </w:r>
      </w:del>
      <w:r w:rsidRPr="00F978C1">
        <w:rPr>
          <w:rFonts w:ascii="Times New Roman" w:hAnsi="Times New Roman" w:cs="Times New Roman"/>
          <w:rPrChange w:id="806" w:author="David Clinkard" w:date="2020-10-25T19:34:00Z">
            <w:rPr>
              <w:rFonts w:ascii="Times New Roman" w:hAnsi="Times New Roman" w:cs="Times New Roman"/>
            </w:rPr>
          </w:rPrChange>
        </w:rPr>
        <w:t xml:space="preserve">. </w:t>
      </w:r>
      <w:r w:rsidRPr="00F978C1">
        <w:rPr>
          <w:rFonts w:ascii="Times New Roman" w:hAnsi="Times New Roman" w:cs="Times New Roman"/>
          <w:color w:val="222222"/>
          <w:shd w:val="clear" w:color="auto" w:fill="FFFFFF"/>
          <w:rPrChange w:id="807" w:author="David Clinkard" w:date="2020-10-25T19:34:00Z">
            <w:rPr>
              <w:rFonts w:ascii="Times New Roman" w:hAnsi="Times New Roman" w:cs="Times New Roman"/>
              <w:color w:val="222222"/>
              <w:sz w:val="20"/>
              <w:szCs w:val="20"/>
              <w:shd w:val="clear" w:color="auto" w:fill="FFFFFF"/>
            </w:rPr>
          </w:rPrChange>
        </w:rPr>
        <w:t>Zhang, Hong-Fei, et al. "Response of Chinese anesthesiologists to the COVID-19 outbreak." </w:t>
      </w:r>
      <w:r w:rsidRPr="00F978C1">
        <w:rPr>
          <w:rFonts w:ascii="Times New Roman" w:hAnsi="Times New Roman" w:cs="Times New Roman"/>
          <w:i/>
          <w:iCs/>
          <w:color w:val="222222"/>
          <w:shd w:val="clear" w:color="auto" w:fill="FFFFFF"/>
          <w:rPrChange w:id="808" w:author="David Clinkard" w:date="2020-10-25T19:34:00Z">
            <w:rPr>
              <w:rFonts w:ascii="Times New Roman" w:hAnsi="Times New Roman" w:cs="Times New Roman"/>
              <w:i/>
              <w:iCs/>
              <w:color w:val="222222"/>
              <w:sz w:val="20"/>
              <w:szCs w:val="20"/>
              <w:shd w:val="clear" w:color="auto" w:fill="FFFFFF"/>
            </w:rPr>
          </w:rPrChange>
        </w:rPr>
        <w:t>Anesthesiology: The Journal of the American Society of Anesthesiologists</w:t>
      </w:r>
      <w:r w:rsidRPr="00F978C1">
        <w:rPr>
          <w:rFonts w:ascii="Times New Roman" w:hAnsi="Times New Roman" w:cs="Times New Roman"/>
          <w:color w:val="222222"/>
          <w:shd w:val="clear" w:color="auto" w:fill="FFFFFF"/>
          <w:rPrChange w:id="809" w:author="David Clinkard" w:date="2020-10-25T19:34:00Z">
            <w:rPr>
              <w:rFonts w:ascii="Times New Roman" w:hAnsi="Times New Roman" w:cs="Times New Roman"/>
              <w:color w:val="222222"/>
              <w:sz w:val="20"/>
              <w:szCs w:val="20"/>
              <w:shd w:val="clear" w:color="auto" w:fill="FFFFFF"/>
            </w:rPr>
          </w:rPrChange>
        </w:rPr>
        <w:t> 132.6 (2020): 1333-1338.</w:t>
      </w:r>
    </w:p>
    <w:p w14:paraId="0D88B951" w14:textId="7FA608C5" w:rsidR="001C0EA2" w:rsidRPr="00F978C1" w:rsidRDefault="000F7996" w:rsidP="002966D7">
      <w:pPr>
        <w:pStyle w:val="BodyText"/>
        <w:spacing w:after="0" w:line="480" w:lineRule="auto"/>
        <w:rPr>
          <w:rFonts w:ascii="Times New Roman" w:hAnsi="Times New Roman" w:cs="Times New Roman"/>
          <w:rPrChange w:id="810" w:author="David Clinkard" w:date="2020-10-25T19:34:00Z">
            <w:rPr>
              <w:rFonts w:ascii="Times New Roman" w:hAnsi="Times New Roman" w:cs="Times New Roman"/>
            </w:rPr>
          </w:rPrChange>
        </w:rPr>
      </w:pPr>
      <w:ins w:id="811" w:author="David Clinkard" w:date="2020-10-25T17:54:00Z">
        <w:r w:rsidRPr="00F978C1">
          <w:rPr>
            <w:rFonts w:ascii="Times New Roman" w:hAnsi="Times New Roman" w:cs="Times New Roman"/>
            <w:rPrChange w:id="812" w:author="David Clinkard" w:date="2020-10-25T19:34:00Z">
              <w:rPr>
                <w:rFonts w:ascii="Times New Roman" w:hAnsi="Times New Roman" w:cs="Times New Roman"/>
              </w:rPr>
            </w:rPrChange>
          </w:rPr>
          <w:t>15.</w:t>
        </w:r>
      </w:ins>
      <w:del w:id="813" w:author="David Clinkard" w:date="2020-10-25T17:54:00Z">
        <w:r w:rsidR="00955052" w:rsidRPr="00F978C1" w:rsidDel="000F7996">
          <w:rPr>
            <w:rFonts w:ascii="Times New Roman" w:hAnsi="Times New Roman" w:cs="Times New Roman"/>
            <w:rPrChange w:id="814" w:author="David Clinkard" w:date="2020-10-25T19:34:00Z">
              <w:rPr>
                <w:rFonts w:ascii="Times New Roman" w:hAnsi="Times New Roman" w:cs="Times New Roman"/>
              </w:rPr>
            </w:rPrChange>
          </w:rPr>
          <w:delText>1</w:delText>
        </w:r>
      </w:del>
      <w:del w:id="815" w:author="David Clinkard" w:date="2020-10-25T17:47:00Z">
        <w:r w:rsidR="007D5F57" w:rsidRPr="00F978C1" w:rsidDel="000F7996">
          <w:rPr>
            <w:rFonts w:ascii="Times New Roman" w:hAnsi="Times New Roman" w:cs="Times New Roman"/>
            <w:rPrChange w:id="816" w:author="David Clinkard" w:date="2020-10-25T19:34:00Z">
              <w:rPr>
                <w:rFonts w:ascii="Times New Roman" w:hAnsi="Times New Roman" w:cs="Times New Roman"/>
              </w:rPr>
            </w:rPrChange>
          </w:rPr>
          <w:delText>4</w:delText>
        </w:r>
      </w:del>
      <w:r w:rsidR="00955052" w:rsidRPr="00F978C1">
        <w:rPr>
          <w:rFonts w:ascii="Times New Roman" w:hAnsi="Times New Roman" w:cs="Times New Roman"/>
          <w:rPrChange w:id="817" w:author="David Clinkard" w:date="2020-10-25T19:34:00Z">
            <w:rPr>
              <w:rFonts w:ascii="Times New Roman" w:hAnsi="Times New Roman" w:cs="Times New Roman"/>
            </w:rPr>
          </w:rPrChange>
        </w:rPr>
        <w:t xml:space="preserve">. </w:t>
      </w:r>
      <w:r w:rsidR="00955052" w:rsidRPr="00F978C1">
        <w:rPr>
          <w:rFonts w:ascii="Times New Roman" w:hAnsi="Times New Roman" w:cs="Times New Roman"/>
          <w:rPrChange w:id="818" w:author="David Clinkard" w:date="2020-10-25T19:34:00Z">
            <w:rPr>
              <w:rFonts w:ascii="Times New Roman" w:hAnsi="Times New Roman" w:cs="Times New Roman"/>
            </w:rPr>
          </w:rPrChange>
        </w:rPr>
        <w:tab/>
        <w:t xml:space="preserve">CSA Group. CAN/CSA-Z94.4-18: Selection, use, and care of respirators. Canadian Standards Association / </w:t>
      </w:r>
      <w:proofErr w:type="spellStart"/>
      <w:r w:rsidR="00955052" w:rsidRPr="00F978C1">
        <w:rPr>
          <w:rFonts w:ascii="Times New Roman" w:hAnsi="Times New Roman" w:cs="Times New Roman"/>
          <w:rPrChange w:id="819" w:author="David Clinkard" w:date="2020-10-25T19:34:00Z">
            <w:rPr>
              <w:rFonts w:ascii="Times New Roman" w:hAnsi="Times New Roman" w:cs="Times New Roman"/>
            </w:rPr>
          </w:rPrChange>
        </w:rPr>
        <w:t>Natoinal</w:t>
      </w:r>
      <w:proofErr w:type="spellEnd"/>
      <w:r w:rsidR="00955052" w:rsidRPr="00F978C1">
        <w:rPr>
          <w:rFonts w:ascii="Times New Roman" w:hAnsi="Times New Roman" w:cs="Times New Roman"/>
          <w:rPrChange w:id="820" w:author="David Clinkard" w:date="2020-10-25T19:34:00Z">
            <w:rPr>
              <w:rFonts w:ascii="Times New Roman" w:hAnsi="Times New Roman" w:cs="Times New Roman"/>
            </w:rPr>
          </w:rPrChange>
        </w:rPr>
        <w:t xml:space="preserve"> Standard of Canada. 5th Edition. Sept 2018.</w:t>
      </w:r>
    </w:p>
    <w:p w14:paraId="5B116A88" w14:textId="278CE978" w:rsidR="002966D7" w:rsidRPr="00F978C1" w:rsidRDefault="002966D7" w:rsidP="002966D7">
      <w:pPr>
        <w:pStyle w:val="Heading1"/>
        <w:shd w:val="clear" w:color="auto" w:fill="FFFFFF"/>
        <w:spacing w:before="0" w:after="0" w:line="480" w:lineRule="auto"/>
        <w:rPr>
          <w:rFonts w:ascii="Times New Roman" w:hAnsi="Times New Roman" w:cs="Times New Roman"/>
          <w:b w:val="0"/>
          <w:bCs w:val="0"/>
          <w:color w:val="000000"/>
          <w:sz w:val="24"/>
          <w:szCs w:val="24"/>
          <w:lang w:val="en-CA"/>
          <w:rPrChange w:id="821" w:author="David Clinkard" w:date="2020-10-25T19:34:00Z">
            <w:rPr>
              <w:rFonts w:ascii="Times New Roman" w:hAnsi="Times New Roman" w:cs="Times New Roman"/>
              <w:b w:val="0"/>
              <w:bCs w:val="0"/>
              <w:color w:val="000000"/>
              <w:sz w:val="24"/>
              <w:szCs w:val="24"/>
              <w:lang w:val="en-CA"/>
            </w:rPr>
          </w:rPrChange>
        </w:rPr>
      </w:pPr>
      <w:r w:rsidRPr="00F978C1">
        <w:rPr>
          <w:rFonts w:ascii="Times New Roman" w:hAnsi="Times New Roman" w:cs="Times New Roman"/>
          <w:b w:val="0"/>
          <w:bCs w:val="0"/>
          <w:sz w:val="24"/>
          <w:szCs w:val="24"/>
          <w:rPrChange w:id="822" w:author="David Clinkard" w:date="2020-10-25T19:34:00Z">
            <w:rPr>
              <w:rFonts w:ascii="Times New Roman" w:hAnsi="Times New Roman" w:cs="Times New Roman"/>
              <w:b w:val="0"/>
              <w:bCs w:val="0"/>
              <w:sz w:val="24"/>
              <w:szCs w:val="24"/>
            </w:rPr>
          </w:rPrChange>
        </w:rPr>
        <w:lastRenderedPageBreak/>
        <w:t>1</w:t>
      </w:r>
      <w:ins w:id="823" w:author="David Clinkard" w:date="2020-10-25T17:47:00Z">
        <w:r w:rsidR="000F7996" w:rsidRPr="00F978C1">
          <w:rPr>
            <w:rFonts w:ascii="Times New Roman" w:hAnsi="Times New Roman" w:cs="Times New Roman"/>
            <w:b w:val="0"/>
            <w:bCs w:val="0"/>
            <w:sz w:val="24"/>
            <w:szCs w:val="24"/>
            <w:rPrChange w:id="824" w:author="David Clinkard" w:date="2020-10-25T19:34:00Z">
              <w:rPr>
                <w:rFonts w:ascii="Times New Roman" w:hAnsi="Times New Roman" w:cs="Times New Roman"/>
                <w:b w:val="0"/>
                <w:bCs w:val="0"/>
                <w:sz w:val="24"/>
                <w:szCs w:val="24"/>
              </w:rPr>
            </w:rPrChange>
          </w:rPr>
          <w:t>6</w:t>
        </w:r>
      </w:ins>
      <w:del w:id="825" w:author="David Clinkard" w:date="2020-10-25T17:47:00Z">
        <w:r w:rsidRPr="00F978C1" w:rsidDel="000F7996">
          <w:rPr>
            <w:rFonts w:ascii="Times New Roman" w:hAnsi="Times New Roman" w:cs="Times New Roman"/>
            <w:b w:val="0"/>
            <w:bCs w:val="0"/>
            <w:sz w:val="24"/>
            <w:szCs w:val="24"/>
            <w:rPrChange w:id="826" w:author="David Clinkard" w:date="2020-10-25T19:34:00Z">
              <w:rPr>
                <w:rFonts w:ascii="Times New Roman" w:hAnsi="Times New Roman" w:cs="Times New Roman"/>
                <w:b w:val="0"/>
                <w:bCs w:val="0"/>
                <w:sz w:val="24"/>
                <w:szCs w:val="24"/>
              </w:rPr>
            </w:rPrChange>
          </w:rPr>
          <w:delText>5</w:delText>
        </w:r>
      </w:del>
      <w:r w:rsidRPr="00F978C1">
        <w:rPr>
          <w:rFonts w:ascii="Times New Roman" w:hAnsi="Times New Roman" w:cs="Times New Roman"/>
          <w:b w:val="0"/>
          <w:bCs w:val="0"/>
          <w:sz w:val="24"/>
          <w:szCs w:val="24"/>
          <w:rPrChange w:id="827" w:author="David Clinkard" w:date="2020-10-25T19:34:00Z">
            <w:rPr>
              <w:rFonts w:ascii="Times New Roman" w:hAnsi="Times New Roman" w:cs="Times New Roman"/>
              <w:b w:val="0"/>
              <w:bCs w:val="0"/>
              <w:sz w:val="24"/>
              <w:szCs w:val="24"/>
            </w:rPr>
          </w:rPrChange>
        </w:rPr>
        <w:t xml:space="preserve">.     Center for Disease Control. </w:t>
      </w:r>
      <w:r w:rsidRPr="00F978C1">
        <w:rPr>
          <w:rFonts w:ascii="Times New Roman" w:hAnsi="Times New Roman" w:cs="Times New Roman"/>
          <w:b w:val="0"/>
          <w:bCs w:val="0"/>
          <w:color w:val="000000"/>
          <w:sz w:val="24"/>
          <w:szCs w:val="24"/>
          <w:rPrChange w:id="828" w:author="David Clinkard" w:date="2020-10-25T19:34:00Z">
            <w:rPr>
              <w:rFonts w:ascii="Times New Roman" w:hAnsi="Times New Roman" w:cs="Times New Roman"/>
              <w:b w:val="0"/>
              <w:bCs w:val="0"/>
              <w:color w:val="000000"/>
              <w:sz w:val="24"/>
              <w:szCs w:val="24"/>
            </w:rPr>
          </w:rPrChange>
        </w:rPr>
        <w:t xml:space="preserve">NIOSH Anthropometric Data and ISO Digital </w:t>
      </w:r>
      <w:proofErr w:type="spellStart"/>
      <w:r w:rsidRPr="00F978C1">
        <w:rPr>
          <w:rFonts w:ascii="Times New Roman" w:hAnsi="Times New Roman" w:cs="Times New Roman"/>
          <w:b w:val="0"/>
          <w:bCs w:val="0"/>
          <w:color w:val="000000"/>
          <w:sz w:val="24"/>
          <w:szCs w:val="24"/>
          <w:rPrChange w:id="829" w:author="David Clinkard" w:date="2020-10-25T19:34:00Z">
            <w:rPr>
              <w:rFonts w:ascii="Times New Roman" w:hAnsi="Times New Roman" w:cs="Times New Roman"/>
              <w:b w:val="0"/>
              <w:bCs w:val="0"/>
              <w:color w:val="000000"/>
              <w:sz w:val="24"/>
              <w:szCs w:val="24"/>
            </w:rPr>
          </w:rPrChange>
        </w:rPr>
        <w:t>Headforms</w:t>
      </w:r>
      <w:proofErr w:type="spellEnd"/>
      <w:r w:rsidRPr="00F978C1">
        <w:rPr>
          <w:rFonts w:ascii="Times New Roman" w:hAnsi="Times New Roman" w:cs="Times New Roman"/>
          <w:b w:val="0"/>
          <w:bCs w:val="0"/>
          <w:color w:val="000000"/>
          <w:sz w:val="24"/>
          <w:szCs w:val="24"/>
          <w:rPrChange w:id="830" w:author="David Clinkard" w:date="2020-10-25T19:34:00Z">
            <w:rPr>
              <w:rFonts w:ascii="Times New Roman" w:hAnsi="Times New Roman" w:cs="Times New Roman"/>
              <w:b w:val="0"/>
              <w:bCs w:val="0"/>
              <w:color w:val="000000"/>
              <w:sz w:val="24"/>
              <w:szCs w:val="24"/>
            </w:rPr>
          </w:rPrChange>
        </w:rPr>
        <w:t>. http://</w:t>
      </w:r>
      <w:r w:rsidRPr="00F978C1">
        <w:rPr>
          <w:rFonts w:ascii="Times New Roman" w:hAnsi="Times New Roman" w:cs="Times New Roman"/>
          <w:b w:val="0"/>
          <w:bCs w:val="0"/>
          <w:sz w:val="24"/>
          <w:szCs w:val="24"/>
          <w:rPrChange w:id="831" w:author="David Clinkard" w:date="2020-10-25T19:34:00Z">
            <w:rPr>
              <w:rFonts w:ascii="Times New Roman" w:hAnsi="Times New Roman" w:cs="Times New Roman"/>
              <w:b w:val="0"/>
              <w:bCs w:val="0"/>
              <w:sz w:val="24"/>
              <w:szCs w:val="24"/>
            </w:rPr>
          </w:rPrChange>
        </w:rPr>
        <w:t xml:space="preserve"> </w:t>
      </w:r>
      <w:r w:rsidR="00AD7434" w:rsidRPr="00F978C1">
        <w:rPr>
          <w:rFonts w:ascii="Times New Roman" w:hAnsi="Times New Roman" w:cs="Times New Roman"/>
          <w:sz w:val="24"/>
          <w:szCs w:val="24"/>
          <w:rPrChange w:id="832" w:author="David Clinkard" w:date="2020-10-25T19:34:00Z">
            <w:rPr/>
          </w:rPrChange>
        </w:rPr>
        <w:fldChar w:fldCharType="begin"/>
      </w:r>
      <w:r w:rsidR="00AD7434" w:rsidRPr="00F978C1">
        <w:rPr>
          <w:rFonts w:ascii="Times New Roman" w:hAnsi="Times New Roman" w:cs="Times New Roman"/>
          <w:sz w:val="24"/>
          <w:szCs w:val="24"/>
          <w:rPrChange w:id="833" w:author="David Clinkard" w:date="2020-10-25T19:34:00Z">
            <w:rPr/>
          </w:rPrChange>
        </w:rPr>
        <w:instrText xml:space="preserve"> HYPERLINK "https://www.cdc.gov/niosh/npptl/topics/respirators/headforms/default.html" </w:instrText>
      </w:r>
      <w:r w:rsidR="00AD7434" w:rsidRPr="00F978C1">
        <w:rPr>
          <w:rFonts w:ascii="Times New Roman" w:hAnsi="Times New Roman" w:cs="Times New Roman"/>
          <w:sz w:val="24"/>
          <w:szCs w:val="24"/>
          <w:rPrChange w:id="834" w:author="David Clinkard" w:date="2020-10-25T19:34:00Z">
            <w:rPr/>
          </w:rPrChange>
        </w:rPr>
        <w:fldChar w:fldCharType="separate"/>
      </w:r>
      <w:r w:rsidRPr="00F978C1">
        <w:rPr>
          <w:rStyle w:val="Hyperlink"/>
          <w:rFonts w:ascii="Times New Roman" w:hAnsi="Times New Roman" w:cs="Times New Roman"/>
          <w:b w:val="0"/>
          <w:bCs w:val="0"/>
          <w:sz w:val="24"/>
          <w:szCs w:val="24"/>
          <w:rPrChange w:id="835" w:author="David Clinkard" w:date="2020-10-25T19:34:00Z">
            <w:rPr>
              <w:rStyle w:val="Hyperlink"/>
              <w:rFonts w:ascii="Times New Roman" w:hAnsi="Times New Roman" w:cs="Times New Roman"/>
              <w:b w:val="0"/>
              <w:bCs w:val="0"/>
              <w:sz w:val="24"/>
              <w:szCs w:val="24"/>
            </w:rPr>
          </w:rPrChange>
        </w:rPr>
        <w:t>https://www.cdc.gov/niosh/npptl/topics/respirators/headforms/default.html</w:t>
      </w:r>
      <w:r w:rsidR="00AD7434" w:rsidRPr="00F978C1">
        <w:rPr>
          <w:rStyle w:val="Hyperlink"/>
          <w:rFonts w:ascii="Times New Roman" w:hAnsi="Times New Roman" w:cs="Times New Roman"/>
          <w:b w:val="0"/>
          <w:bCs w:val="0"/>
          <w:sz w:val="24"/>
          <w:szCs w:val="24"/>
          <w:rPrChange w:id="836" w:author="David Clinkard" w:date="2020-10-25T19:34:00Z">
            <w:rPr>
              <w:rStyle w:val="Hyperlink"/>
              <w:rFonts w:ascii="Times New Roman" w:hAnsi="Times New Roman" w:cs="Times New Roman"/>
              <w:b w:val="0"/>
              <w:bCs w:val="0"/>
              <w:sz w:val="24"/>
              <w:szCs w:val="24"/>
            </w:rPr>
          </w:rPrChange>
        </w:rPr>
        <w:fldChar w:fldCharType="end"/>
      </w:r>
      <w:r w:rsidRPr="00F978C1">
        <w:rPr>
          <w:rFonts w:ascii="Times New Roman" w:hAnsi="Times New Roman" w:cs="Times New Roman"/>
          <w:b w:val="0"/>
          <w:bCs w:val="0"/>
          <w:sz w:val="24"/>
          <w:szCs w:val="24"/>
        </w:rPr>
        <w:t>. [Cited 2020, July 15]</w:t>
      </w:r>
    </w:p>
    <w:p w14:paraId="6840C980" w14:textId="7F804A98" w:rsidR="002966D7" w:rsidRPr="00F978C1" w:rsidDel="000F7996" w:rsidRDefault="002966D7" w:rsidP="002966D7">
      <w:pPr>
        <w:pStyle w:val="BodyText"/>
        <w:spacing w:after="0" w:line="480" w:lineRule="auto"/>
        <w:rPr>
          <w:del w:id="837" w:author="David Clinkard" w:date="2020-10-25T17:54:00Z"/>
          <w:rFonts w:ascii="Times New Roman" w:hAnsi="Times New Roman" w:cs="Times New Roman"/>
          <w:rPrChange w:id="838" w:author="David Clinkard" w:date="2020-10-25T19:34:00Z">
            <w:rPr>
              <w:del w:id="839" w:author="David Clinkard" w:date="2020-10-25T17:54:00Z"/>
              <w:rFonts w:ascii="Times New Roman" w:hAnsi="Times New Roman" w:cs="Times New Roman"/>
            </w:rPr>
          </w:rPrChange>
        </w:rPr>
      </w:pPr>
    </w:p>
    <w:p w14:paraId="513A0109" w14:textId="41BC62CC" w:rsidR="001C0EA2" w:rsidRPr="00F978C1" w:rsidRDefault="00955052" w:rsidP="002966D7">
      <w:pPr>
        <w:pStyle w:val="BodyText"/>
        <w:spacing w:after="0" w:line="480" w:lineRule="auto"/>
        <w:rPr>
          <w:rFonts w:ascii="Times New Roman" w:hAnsi="Times New Roman" w:cs="Times New Roman"/>
          <w:color w:val="222222"/>
          <w:highlight w:val="white"/>
          <w:rPrChange w:id="840" w:author="David Clinkard" w:date="2020-10-25T19:34:00Z">
            <w:rPr>
              <w:rFonts w:ascii="Times New Roman" w:hAnsi="Times New Roman" w:cs="Times New Roman"/>
              <w:color w:val="222222"/>
              <w:highlight w:val="white"/>
            </w:rPr>
          </w:rPrChange>
        </w:rPr>
      </w:pPr>
      <w:r w:rsidRPr="00F978C1">
        <w:rPr>
          <w:rFonts w:ascii="Times New Roman" w:hAnsi="Times New Roman" w:cs="Times New Roman"/>
          <w:rPrChange w:id="841" w:author="David Clinkard" w:date="2020-10-25T19:34:00Z">
            <w:rPr>
              <w:rFonts w:ascii="Times New Roman" w:hAnsi="Times New Roman" w:cs="Times New Roman"/>
            </w:rPr>
          </w:rPrChange>
        </w:rPr>
        <w:t>1</w:t>
      </w:r>
      <w:ins w:id="842" w:author="David Clinkard" w:date="2020-10-25T17:47:00Z">
        <w:r w:rsidR="000F7996" w:rsidRPr="00F978C1">
          <w:rPr>
            <w:rFonts w:ascii="Times New Roman" w:hAnsi="Times New Roman" w:cs="Times New Roman"/>
            <w:rPrChange w:id="843" w:author="David Clinkard" w:date="2020-10-25T19:34:00Z">
              <w:rPr>
                <w:rFonts w:ascii="Times New Roman" w:hAnsi="Times New Roman" w:cs="Times New Roman"/>
              </w:rPr>
            </w:rPrChange>
          </w:rPr>
          <w:t>7</w:t>
        </w:r>
      </w:ins>
      <w:del w:id="844" w:author="David Clinkard" w:date="2020-10-25T17:47:00Z">
        <w:r w:rsidR="002966D7" w:rsidRPr="00F978C1" w:rsidDel="000F7996">
          <w:rPr>
            <w:rFonts w:ascii="Times New Roman" w:hAnsi="Times New Roman" w:cs="Times New Roman"/>
            <w:rPrChange w:id="845" w:author="David Clinkard" w:date="2020-10-25T19:34:00Z">
              <w:rPr>
                <w:rFonts w:ascii="Times New Roman" w:hAnsi="Times New Roman" w:cs="Times New Roman"/>
              </w:rPr>
            </w:rPrChange>
          </w:rPr>
          <w:delText>6</w:delText>
        </w:r>
      </w:del>
      <w:r w:rsidRPr="00F978C1">
        <w:rPr>
          <w:rFonts w:ascii="Times New Roman" w:hAnsi="Times New Roman" w:cs="Times New Roman"/>
          <w:rPrChange w:id="846" w:author="David Clinkard" w:date="2020-10-25T19:34:00Z">
            <w:rPr>
              <w:rFonts w:ascii="Times New Roman" w:hAnsi="Times New Roman" w:cs="Times New Roman"/>
            </w:rPr>
          </w:rPrChange>
        </w:rPr>
        <w:t xml:space="preserve">. </w:t>
      </w:r>
      <w:r w:rsidRPr="00F978C1">
        <w:rPr>
          <w:rFonts w:ascii="Times New Roman" w:hAnsi="Times New Roman" w:cs="Times New Roman"/>
          <w:rPrChange w:id="847" w:author="David Clinkard" w:date="2020-10-25T19:34:00Z">
            <w:rPr>
              <w:rFonts w:ascii="Times New Roman" w:hAnsi="Times New Roman" w:cs="Times New Roman"/>
            </w:rPr>
          </w:rPrChange>
        </w:rPr>
        <w:tab/>
      </w:r>
      <w:bookmarkStart w:id="848" w:name="_Hlk54542880"/>
      <w:proofErr w:type="spellStart"/>
      <w:r w:rsidRPr="00F978C1">
        <w:rPr>
          <w:rFonts w:ascii="Times New Roman" w:hAnsi="Times New Roman" w:cs="Times New Roman"/>
          <w:rPrChange w:id="849" w:author="David Clinkard" w:date="2020-10-25T19:34:00Z">
            <w:rPr>
              <w:rFonts w:ascii="Times New Roman" w:hAnsi="Times New Roman" w:cs="Times New Roman"/>
            </w:rPr>
          </w:rPrChange>
        </w:rPr>
        <w:t>Landsittel</w:t>
      </w:r>
      <w:bookmarkEnd w:id="848"/>
      <w:proofErr w:type="spellEnd"/>
      <w:r w:rsidRPr="00F978C1">
        <w:rPr>
          <w:rFonts w:ascii="Times New Roman" w:hAnsi="Times New Roman" w:cs="Times New Roman"/>
          <w:rPrChange w:id="850" w:author="David Clinkard" w:date="2020-10-25T19:34:00Z">
            <w:rPr>
              <w:rFonts w:ascii="Times New Roman" w:hAnsi="Times New Roman" w:cs="Times New Roman"/>
            </w:rPr>
          </w:rPrChange>
        </w:rPr>
        <w:t>, D., Zhuang, Z., Newcomb, W., &amp; Berry Ann, R. Determining sample size and a passing criterion for respirator fit-test panels. Journal of Occupational and Environmental Hygiene. 2014, 11(2), 77-84.</w:t>
      </w:r>
    </w:p>
    <w:p w14:paraId="65A87619" w14:textId="33E49139" w:rsidR="001C0EA2" w:rsidRPr="00F978C1" w:rsidRDefault="001C0EA2" w:rsidP="002966D7">
      <w:pPr>
        <w:pStyle w:val="BodyText"/>
        <w:spacing w:after="0" w:line="480" w:lineRule="auto"/>
        <w:rPr>
          <w:rFonts w:ascii="Times New Roman" w:hAnsi="Times New Roman" w:cs="Times New Roman"/>
          <w:rPrChange w:id="851" w:author="David Clinkard" w:date="2020-10-25T19:34:00Z">
            <w:rPr>
              <w:rFonts w:ascii="Times New Roman" w:hAnsi="Times New Roman" w:cs="Times New Roman"/>
            </w:rPr>
          </w:rPrChange>
        </w:rPr>
      </w:pPr>
    </w:p>
    <w:p w14:paraId="0AC781B7" w14:textId="77777777" w:rsidR="001C0EA2" w:rsidRPr="00F978C1" w:rsidRDefault="001C0EA2" w:rsidP="002966D7">
      <w:pPr>
        <w:pStyle w:val="BodyText"/>
        <w:spacing w:after="0" w:line="480" w:lineRule="auto"/>
        <w:rPr>
          <w:rFonts w:ascii="Times New Roman" w:hAnsi="Times New Roman" w:cs="Times New Roman"/>
          <w:rPrChange w:id="852" w:author="David Clinkard" w:date="2020-10-25T19:34:00Z">
            <w:rPr>
              <w:rFonts w:ascii="Times New Roman" w:hAnsi="Times New Roman" w:cs="Times New Roman"/>
            </w:rPr>
          </w:rPrChange>
        </w:rPr>
      </w:pPr>
    </w:p>
    <w:p w14:paraId="22C7FAC9" w14:textId="3BAF637A" w:rsidR="001C0EA2" w:rsidRPr="00F978C1" w:rsidRDefault="002966D7" w:rsidP="002966D7">
      <w:pPr>
        <w:pStyle w:val="BodyText"/>
        <w:spacing w:after="0" w:line="480" w:lineRule="auto"/>
        <w:rPr>
          <w:rFonts w:ascii="Times New Roman" w:hAnsi="Times New Roman" w:cs="Times New Roman"/>
          <w:rPrChange w:id="853" w:author="David Clinkard" w:date="2020-10-25T19:34:00Z">
            <w:rPr>
              <w:rFonts w:ascii="Times New Roman" w:hAnsi="Times New Roman" w:cs="Times New Roman"/>
            </w:rPr>
          </w:rPrChange>
        </w:rPr>
      </w:pPr>
      <w:r w:rsidRPr="00F978C1">
        <w:rPr>
          <w:rFonts w:ascii="Times New Roman" w:hAnsi="Times New Roman" w:cs="Times New Roman"/>
          <w:rPrChange w:id="854" w:author="David Clinkard" w:date="2020-10-25T19:34:00Z">
            <w:rPr>
              <w:rFonts w:ascii="Times New Roman" w:hAnsi="Times New Roman" w:cs="Times New Roman"/>
            </w:rPr>
          </w:rPrChange>
        </w:rPr>
        <w:t>Captions</w:t>
      </w:r>
    </w:p>
    <w:p w14:paraId="328181D9" w14:textId="77777777" w:rsidR="002966D7" w:rsidRPr="00F978C1" w:rsidRDefault="002966D7" w:rsidP="002966D7">
      <w:pPr>
        <w:pStyle w:val="BodyText"/>
        <w:spacing w:after="0" w:line="480" w:lineRule="auto"/>
        <w:rPr>
          <w:rFonts w:ascii="Times New Roman" w:hAnsi="Times New Roman" w:cs="Times New Roman"/>
          <w:rPrChange w:id="855" w:author="David Clinkard" w:date="2020-10-25T19:34:00Z">
            <w:rPr>
              <w:rFonts w:ascii="Times New Roman" w:hAnsi="Times New Roman" w:cs="Times New Roman"/>
            </w:rPr>
          </w:rPrChange>
        </w:rPr>
      </w:pPr>
      <w:r w:rsidRPr="00F978C1">
        <w:rPr>
          <w:rFonts w:ascii="Times New Roman" w:hAnsi="Times New Roman" w:cs="Times New Roman"/>
          <w:rPrChange w:id="856" w:author="David Clinkard" w:date="2020-10-25T19:34:00Z">
            <w:rPr>
              <w:rFonts w:ascii="Times New Roman" w:hAnsi="Times New Roman" w:cs="Times New Roman"/>
            </w:rPr>
          </w:rPrChange>
        </w:rPr>
        <w:t>Figure 1: Modified Snorkel Mask with added positive air purifier. Masks were connected via standard 22 mm anesthesia tubing with one-way valve to a case housing a 12-volt brushless fan powered by 18 V battery. High efficiency filters are housed inside the case, which allows easy replacement.</w:t>
      </w:r>
    </w:p>
    <w:p w14:paraId="52881E07" w14:textId="77777777" w:rsidR="002966D7" w:rsidRPr="00F978C1" w:rsidRDefault="002966D7" w:rsidP="002966D7">
      <w:pPr>
        <w:pStyle w:val="BodyText"/>
        <w:spacing w:after="0" w:line="480" w:lineRule="auto"/>
        <w:rPr>
          <w:rFonts w:ascii="Times New Roman" w:hAnsi="Times New Roman" w:cs="Times New Roman"/>
          <w:rPrChange w:id="857" w:author="David Clinkard" w:date="2020-10-25T19:34:00Z">
            <w:rPr>
              <w:rFonts w:ascii="Times New Roman" w:hAnsi="Times New Roman" w:cs="Times New Roman"/>
            </w:rPr>
          </w:rPrChange>
        </w:rPr>
      </w:pPr>
    </w:p>
    <w:p w14:paraId="6E7EEA17" w14:textId="77777777" w:rsidR="002966D7" w:rsidRPr="00F978C1" w:rsidRDefault="002966D7" w:rsidP="002966D7">
      <w:pPr>
        <w:pStyle w:val="BodyText"/>
        <w:spacing w:after="0" w:line="480" w:lineRule="auto"/>
        <w:rPr>
          <w:rFonts w:ascii="Times New Roman" w:hAnsi="Times New Roman" w:cs="Times New Roman"/>
          <w:rPrChange w:id="858" w:author="David Clinkard" w:date="2020-10-25T19:34:00Z">
            <w:rPr>
              <w:rFonts w:ascii="Times New Roman" w:hAnsi="Times New Roman" w:cs="Times New Roman"/>
            </w:rPr>
          </w:rPrChange>
        </w:rPr>
      </w:pPr>
      <w:r w:rsidRPr="00F978C1">
        <w:rPr>
          <w:rFonts w:ascii="Times New Roman" w:hAnsi="Times New Roman" w:cs="Times New Roman"/>
          <w:rPrChange w:id="859" w:author="David Clinkard" w:date="2020-10-25T19:34:00Z">
            <w:rPr>
              <w:rFonts w:ascii="Times New Roman" w:hAnsi="Times New Roman" w:cs="Times New Roman"/>
            </w:rPr>
          </w:rPrChange>
        </w:rPr>
        <w:t xml:space="preserve">Figure 2: Average simulated workplace protection factor (SWPF) for 51 participants wearing N95s (Mean 292.1±477, Median 144), Modified Snorkel Masks (SM), Mean 4457 ± 4418, Median 2939, and Pressurized Modified Snorkel Masks (PSM) Mean 16898 ± 15152, Median 12177. SM and PSM had significantly greater protection scores then N95s (p&lt;0.05). </w:t>
      </w:r>
    </w:p>
    <w:p w14:paraId="65BAAB81" w14:textId="3A95880F" w:rsidR="002966D7" w:rsidRPr="00F978C1" w:rsidRDefault="002966D7" w:rsidP="002966D7">
      <w:pPr>
        <w:pStyle w:val="BodyText"/>
        <w:spacing w:after="0" w:line="480" w:lineRule="auto"/>
        <w:rPr>
          <w:rFonts w:ascii="Times New Roman" w:hAnsi="Times New Roman" w:cs="Times New Roman"/>
          <w:rPrChange w:id="860" w:author="David Clinkard" w:date="2020-10-25T19:34:00Z">
            <w:rPr>
              <w:rFonts w:ascii="Times New Roman" w:hAnsi="Times New Roman" w:cs="Times New Roman"/>
            </w:rPr>
          </w:rPrChange>
        </w:rPr>
      </w:pPr>
    </w:p>
    <w:p w14:paraId="1596EBA5" w14:textId="77777777" w:rsidR="002966D7" w:rsidRPr="00F978C1" w:rsidRDefault="002966D7" w:rsidP="002966D7">
      <w:pPr>
        <w:pStyle w:val="BodyText"/>
        <w:spacing w:after="0" w:line="480" w:lineRule="auto"/>
        <w:rPr>
          <w:rFonts w:ascii="Times New Roman" w:hAnsi="Times New Roman" w:cs="Times New Roman"/>
          <w:rPrChange w:id="861" w:author="David Clinkard" w:date="2020-10-25T19:34:00Z">
            <w:rPr>
              <w:rFonts w:ascii="Times New Roman" w:hAnsi="Times New Roman" w:cs="Times New Roman"/>
            </w:rPr>
          </w:rPrChange>
        </w:rPr>
      </w:pPr>
    </w:p>
    <w:p w14:paraId="59DADE40" w14:textId="77777777" w:rsidR="002966D7" w:rsidRPr="00F978C1" w:rsidRDefault="002966D7" w:rsidP="002966D7">
      <w:pPr>
        <w:pStyle w:val="BodyText"/>
        <w:spacing w:after="0" w:line="480" w:lineRule="auto"/>
        <w:rPr>
          <w:rFonts w:ascii="Times New Roman" w:hAnsi="Times New Roman" w:cs="Times New Roman"/>
          <w:rPrChange w:id="862" w:author="David Clinkard" w:date="2020-10-25T19:34:00Z">
            <w:rPr>
              <w:rFonts w:ascii="Times New Roman" w:hAnsi="Times New Roman" w:cs="Times New Roman"/>
            </w:rPr>
          </w:rPrChange>
        </w:rPr>
      </w:pPr>
      <w:r w:rsidRPr="00F978C1">
        <w:rPr>
          <w:rFonts w:ascii="Times New Roman" w:hAnsi="Times New Roman" w:cs="Times New Roman"/>
          <w:rPrChange w:id="863" w:author="David Clinkard" w:date="2020-10-25T19:34:00Z">
            <w:rPr>
              <w:rFonts w:ascii="Times New Roman" w:hAnsi="Times New Roman" w:cs="Times New Roman"/>
            </w:rPr>
          </w:rPrChange>
        </w:rPr>
        <w:t xml:space="preserve">Figure 3: Individual results for 51 participants wearing N95, SM, and PSM respirators undergoing a 7-step workplace exercise protocol. Results are harmonically averaged to provide </w:t>
      </w:r>
      <w:r w:rsidRPr="00F978C1">
        <w:rPr>
          <w:rFonts w:ascii="Times New Roman" w:hAnsi="Times New Roman" w:cs="Times New Roman"/>
          <w:rPrChange w:id="864" w:author="David Clinkard" w:date="2020-10-25T19:34:00Z">
            <w:rPr>
              <w:rFonts w:ascii="Times New Roman" w:hAnsi="Times New Roman" w:cs="Times New Roman"/>
            </w:rPr>
          </w:rPrChange>
        </w:rPr>
        <w:lastRenderedPageBreak/>
        <w:t>an overall simulated workplace protection factor. Green boxes represent filtration ratios ≥100 (Pass), red boxes represent filtration ratios &lt;100.</w:t>
      </w:r>
    </w:p>
    <w:p w14:paraId="159188B6" w14:textId="77777777" w:rsidR="002966D7" w:rsidRPr="00F978C1" w:rsidRDefault="002966D7" w:rsidP="002966D7">
      <w:pPr>
        <w:pStyle w:val="BodyText"/>
        <w:spacing w:after="0" w:line="480" w:lineRule="auto"/>
        <w:rPr>
          <w:rFonts w:ascii="Times New Roman" w:hAnsi="Times New Roman" w:cs="Times New Roman"/>
          <w:rPrChange w:id="865" w:author="David Clinkard" w:date="2020-10-25T19:34:00Z">
            <w:rPr>
              <w:rFonts w:ascii="Times New Roman" w:hAnsi="Times New Roman" w:cs="Times New Roman"/>
            </w:rPr>
          </w:rPrChange>
        </w:rPr>
      </w:pPr>
    </w:p>
    <w:sectPr w:rsidR="002966D7" w:rsidRPr="00F978C1">
      <w:headerReference w:type="default" r:id="rId8"/>
      <w:pgSz w:w="12240" w:h="15840"/>
      <w:pgMar w:top="1440" w:right="1440" w:bottom="1440" w:left="1440" w:header="708" w:footer="0" w:gutter="0"/>
      <w:lnNumType w:countBy="1" w:distance="170"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DDBE8" w14:textId="77777777" w:rsidR="00F3194D" w:rsidRDefault="00F3194D">
      <w:r>
        <w:separator/>
      </w:r>
    </w:p>
  </w:endnote>
  <w:endnote w:type="continuationSeparator" w:id="0">
    <w:p w14:paraId="78BBAA84" w14:textId="77777777" w:rsidR="00F3194D" w:rsidRDefault="00F3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ntium Plus">
    <w:altName w:val="Cambria"/>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tium">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90FA5" w14:textId="77777777" w:rsidR="00F3194D" w:rsidRDefault="00F3194D">
      <w:r>
        <w:separator/>
      </w:r>
    </w:p>
  </w:footnote>
  <w:footnote w:type="continuationSeparator" w:id="0">
    <w:p w14:paraId="104F0F26" w14:textId="77777777" w:rsidR="00F3194D" w:rsidRDefault="00F31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399844"/>
      <w:docPartObj>
        <w:docPartGallery w:val="Page Numbers (Top of Page)"/>
        <w:docPartUnique/>
      </w:docPartObj>
    </w:sdtPr>
    <w:sdtContent>
      <w:p w14:paraId="086D8CE1" w14:textId="77777777" w:rsidR="00AD7434" w:rsidRDefault="00AD7434">
        <w:pPr>
          <w:pStyle w:val="Header"/>
          <w:jc w:val="right"/>
        </w:pPr>
      </w:p>
      <w:p w14:paraId="6DC23AEC" w14:textId="77777777" w:rsidR="00AD7434" w:rsidRDefault="00AD7434">
        <w:pPr>
          <w:pStyle w:val="Header"/>
        </w:pPr>
        <w:r>
          <w:t xml:space="preserve">Rapidly Manufactured PAPR </w:t>
        </w:r>
        <w:r>
          <w:tab/>
        </w:r>
        <w:r>
          <w:tab/>
        </w:r>
        <w:r>
          <w:fldChar w:fldCharType="begin"/>
        </w:r>
        <w:r>
          <w:instrText>PAGE</w:instrText>
        </w:r>
        <w:r>
          <w:fldChar w:fldCharType="separate"/>
        </w:r>
        <w:r>
          <w:t>9</w:t>
        </w:r>
        <w:r>
          <w:fldChar w:fldCharType="end"/>
        </w:r>
      </w:p>
    </w:sdtContent>
  </w:sdt>
  <w:p w14:paraId="4F5B6FDC" w14:textId="77777777" w:rsidR="00AD7434" w:rsidRDefault="00AD7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504"/>
    <w:multiLevelType w:val="multilevel"/>
    <w:tmpl w:val="C9D2F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39E70C0"/>
    <w:multiLevelType w:val="multilevel"/>
    <w:tmpl w:val="9E0A90D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linkard">
    <w15:presenceInfo w15:providerId="Windows Live" w15:userId="37253b0f2fe6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A2"/>
    <w:rsid w:val="00022FA3"/>
    <w:rsid w:val="00051764"/>
    <w:rsid w:val="000653B0"/>
    <w:rsid w:val="00091A9C"/>
    <w:rsid w:val="000D09CF"/>
    <w:rsid w:val="000F7996"/>
    <w:rsid w:val="00116499"/>
    <w:rsid w:val="00122241"/>
    <w:rsid w:val="001C0EA2"/>
    <w:rsid w:val="001E7206"/>
    <w:rsid w:val="00277CF2"/>
    <w:rsid w:val="002966D7"/>
    <w:rsid w:val="00306214"/>
    <w:rsid w:val="0030704C"/>
    <w:rsid w:val="00313B25"/>
    <w:rsid w:val="00330775"/>
    <w:rsid w:val="003332E4"/>
    <w:rsid w:val="003550CD"/>
    <w:rsid w:val="003D057F"/>
    <w:rsid w:val="00430EB4"/>
    <w:rsid w:val="00615EB4"/>
    <w:rsid w:val="00653124"/>
    <w:rsid w:val="00700A31"/>
    <w:rsid w:val="007D5F57"/>
    <w:rsid w:val="007E1BB2"/>
    <w:rsid w:val="00850C6B"/>
    <w:rsid w:val="008B514E"/>
    <w:rsid w:val="008C6A78"/>
    <w:rsid w:val="00955052"/>
    <w:rsid w:val="00992F57"/>
    <w:rsid w:val="009953DE"/>
    <w:rsid w:val="009E33D0"/>
    <w:rsid w:val="00A66D1D"/>
    <w:rsid w:val="00A71C0D"/>
    <w:rsid w:val="00AD7434"/>
    <w:rsid w:val="00B06024"/>
    <w:rsid w:val="00BB7758"/>
    <w:rsid w:val="00D55271"/>
    <w:rsid w:val="00D60271"/>
    <w:rsid w:val="00D70DE1"/>
    <w:rsid w:val="00DE142B"/>
    <w:rsid w:val="00E578A0"/>
    <w:rsid w:val="00F3194D"/>
    <w:rsid w:val="00F978C1"/>
    <w:rsid w:val="00FE156C"/>
    <w:rsid w:val="00FE728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21AD"/>
  <w15:docId w15:val="{4BA727BE-C017-4ADD-BE9A-E64E7E33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B25"/>
    <w:rPr>
      <w:sz w:val="24"/>
      <w:szCs w:val="24"/>
      <w:lang w:val="en-US"/>
    </w:rPr>
  </w:style>
  <w:style w:type="paragraph" w:styleId="Heading1">
    <w:name w:val="heading 1"/>
    <w:basedOn w:val="Heading"/>
    <w:next w:val="BodyText"/>
    <w:link w:val="Heading1Char"/>
    <w:qFormat/>
    <w:pPr>
      <w:numPr>
        <w:numId w:val="1"/>
      </w:numPr>
      <w:outlineLvl w:val="0"/>
    </w:pPr>
    <w:rPr>
      <w:b/>
      <w:bCs/>
      <w:sz w:val="36"/>
      <w:szCs w:val="36"/>
    </w:rPr>
  </w:style>
  <w:style w:type="paragraph" w:styleId="Heading2">
    <w:name w:val="heading 2"/>
    <w:basedOn w:val="Heading"/>
    <w:next w:val="BodyText"/>
    <w:link w:val="Heading2Char"/>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E114F"/>
    <w:rPr>
      <w:rFonts w:ascii="Segoe UI" w:hAnsi="Segoe UI" w:cs="Segoe UI"/>
      <w:sz w:val="18"/>
      <w:szCs w:val="18"/>
      <w:lang w:val="en-US"/>
    </w:rPr>
  </w:style>
  <w:style w:type="character" w:styleId="Hyperlink">
    <w:name w:val="Hyperlink"/>
    <w:basedOn w:val="DefaultParagraphFont"/>
    <w:uiPriority w:val="99"/>
    <w:unhideWhenUsed/>
    <w:rsid w:val="00A634EB"/>
    <w:rPr>
      <w:color w:val="0563C1" w:themeColor="hyperlink"/>
      <w:u w:val="single"/>
    </w:rPr>
  </w:style>
  <w:style w:type="character" w:styleId="CommentReference">
    <w:name w:val="annotation reference"/>
    <w:basedOn w:val="DefaultParagraphFont"/>
    <w:uiPriority w:val="99"/>
    <w:semiHidden/>
    <w:unhideWhenUsed/>
    <w:qFormat/>
    <w:rsid w:val="007F2BF2"/>
    <w:rPr>
      <w:sz w:val="16"/>
      <w:szCs w:val="16"/>
    </w:rPr>
  </w:style>
  <w:style w:type="character" w:customStyle="1" w:styleId="CommentTextChar">
    <w:name w:val="Comment Text Char"/>
    <w:basedOn w:val="DefaultParagraphFont"/>
    <w:link w:val="CommentText"/>
    <w:uiPriority w:val="99"/>
    <w:semiHidden/>
    <w:qFormat/>
    <w:rsid w:val="007F2BF2"/>
    <w:rPr>
      <w:sz w:val="20"/>
      <w:szCs w:val="20"/>
      <w:lang w:val="en-US"/>
    </w:rPr>
  </w:style>
  <w:style w:type="character" w:customStyle="1" w:styleId="CommentSubjectChar">
    <w:name w:val="Comment Subject Char"/>
    <w:basedOn w:val="CommentTextChar"/>
    <w:link w:val="CommentSubject"/>
    <w:uiPriority w:val="99"/>
    <w:semiHidden/>
    <w:qFormat/>
    <w:rsid w:val="007F2BF2"/>
    <w:rPr>
      <w:b/>
      <w:bCs/>
      <w:sz w:val="20"/>
      <w:szCs w:val="20"/>
      <w:lang w:val="en-US"/>
    </w:rPr>
  </w:style>
  <w:style w:type="character" w:customStyle="1" w:styleId="UnresolvedMention1">
    <w:name w:val="Unresolved Mention1"/>
    <w:basedOn w:val="DefaultParagraphFont"/>
    <w:uiPriority w:val="99"/>
    <w:semiHidden/>
    <w:unhideWhenUsed/>
    <w:qFormat/>
    <w:rsid w:val="00B03653"/>
    <w:rPr>
      <w:color w:val="605E5C"/>
      <w:shd w:val="clear" w:color="auto" w:fill="E1DFDD"/>
    </w:rPr>
  </w:style>
  <w:style w:type="character" w:styleId="FollowedHyperlink">
    <w:name w:val="FollowedHyperlink"/>
    <w:basedOn w:val="DefaultParagraphFont"/>
    <w:uiPriority w:val="99"/>
    <w:semiHidden/>
    <w:unhideWhenUsed/>
    <w:qFormat/>
    <w:rsid w:val="00392919"/>
    <w:rPr>
      <w:color w:val="954F72" w:themeColor="followedHyperlink"/>
      <w:u w:val="single"/>
    </w:rPr>
  </w:style>
  <w:style w:type="character" w:styleId="UnresolvedMention">
    <w:name w:val="Unresolved Mention"/>
    <w:basedOn w:val="DefaultParagraphFont"/>
    <w:uiPriority w:val="99"/>
    <w:qFormat/>
    <w:rsid w:val="00392919"/>
    <w:rPr>
      <w:color w:val="605E5C"/>
      <w:shd w:val="clear" w:color="auto" w:fill="E1DFDD"/>
    </w:rPr>
  </w:style>
  <w:style w:type="character" w:styleId="Strong">
    <w:name w:val="Strong"/>
    <w:basedOn w:val="DefaultParagraphFont"/>
    <w:uiPriority w:val="22"/>
    <w:qFormat/>
    <w:rsid w:val="00392919"/>
    <w:rPr>
      <w:b/>
      <w:bCs/>
    </w:rPr>
  </w:style>
  <w:style w:type="character" w:customStyle="1" w:styleId="HeaderChar">
    <w:name w:val="Header Char"/>
    <w:basedOn w:val="DefaultParagraphFont"/>
    <w:link w:val="Header"/>
    <w:uiPriority w:val="99"/>
    <w:qFormat/>
    <w:rsid w:val="00376991"/>
    <w:rPr>
      <w:sz w:val="24"/>
      <w:szCs w:val="24"/>
      <w:lang w:val="en-US"/>
    </w:rPr>
  </w:style>
  <w:style w:type="character" w:customStyle="1" w:styleId="FooterChar">
    <w:name w:val="Footer Char"/>
    <w:basedOn w:val="DefaultParagraphFont"/>
    <w:link w:val="Footer"/>
    <w:uiPriority w:val="99"/>
    <w:qFormat/>
    <w:rsid w:val="00376991"/>
    <w:rPr>
      <w:sz w:val="24"/>
      <w:szCs w:val="24"/>
      <w:lang w:val="en-US"/>
    </w:rPr>
  </w:style>
  <w:style w:type="character" w:styleId="LineNumber">
    <w:name w:val="line number"/>
    <w:basedOn w:val="DefaultParagraphFont"/>
    <w:uiPriority w:val="99"/>
    <w:semiHidden/>
    <w:unhideWhenUsed/>
    <w:qFormat/>
    <w:rsid w:val="00376991"/>
  </w:style>
  <w:style w:type="character" w:customStyle="1" w:styleId="LineNumbering">
    <w:name w:val="Line Numbering"/>
    <w:rPr>
      <w:rFonts w:ascii="Gentium Plus" w:hAnsi="Gentium Plus"/>
      <w:color w:val="B2B2B2"/>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Gentium Plus" w:eastAsia="Noto Sans CJK SC" w:hAnsi="Gentium Plus" w:cs="Lohit Devanagari"/>
      <w:sz w:val="28"/>
      <w:szCs w:val="28"/>
    </w:rPr>
  </w:style>
  <w:style w:type="paragraph" w:styleId="BodyText">
    <w:name w:val="Body Text"/>
    <w:basedOn w:val="Normal"/>
    <w:link w:val="BodyTextChar"/>
    <w:pPr>
      <w:spacing w:after="140" w:line="360" w:lineRule="auto"/>
    </w:pPr>
    <w:rPr>
      <w:rFonts w:ascii="Gentium" w:hAnsi="Gentium"/>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E114F"/>
    <w:rPr>
      <w:rFonts w:ascii="Segoe UI" w:hAnsi="Segoe UI" w:cs="Segoe UI"/>
      <w:sz w:val="18"/>
      <w:szCs w:val="18"/>
    </w:rPr>
  </w:style>
  <w:style w:type="paragraph" w:customStyle="1" w:styleId="EndNoteBibliographyTitle">
    <w:name w:val="EndNote Bibliography Title"/>
    <w:basedOn w:val="Normal"/>
    <w:qFormat/>
    <w:rsid w:val="00A634EB"/>
    <w:pPr>
      <w:jc w:val="center"/>
    </w:pPr>
    <w:rPr>
      <w:rFonts w:ascii="Calibri" w:hAnsi="Calibri" w:cs="Calibri"/>
    </w:rPr>
  </w:style>
  <w:style w:type="paragraph" w:customStyle="1" w:styleId="EndNoteBibliography">
    <w:name w:val="EndNote Bibliography"/>
    <w:basedOn w:val="Normal"/>
    <w:qFormat/>
    <w:rsid w:val="00A634EB"/>
    <w:rPr>
      <w:rFonts w:ascii="Calibri" w:hAnsi="Calibri" w:cs="Calibri"/>
    </w:rPr>
  </w:style>
  <w:style w:type="paragraph" w:styleId="CommentText">
    <w:name w:val="annotation text"/>
    <w:basedOn w:val="Normal"/>
    <w:link w:val="CommentTextChar"/>
    <w:uiPriority w:val="99"/>
    <w:semiHidden/>
    <w:unhideWhenUsed/>
    <w:qFormat/>
    <w:rsid w:val="007F2BF2"/>
    <w:rPr>
      <w:sz w:val="20"/>
      <w:szCs w:val="20"/>
    </w:rPr>
  </w:style>
  <w:style w:type="paragraph" w:styleId="CommentSubject">
    <w:name w:val="annotation subject"/>
    <w:basedOn w:val="CommentText"/>
    <w:link w:val="CommentSubjectChar"/>
    <w:uiPriority w:val="99"/>
    <w:semiHidden/>
    <w:unhideWhenUsed/>
    <w:qFormat/>
    <w:rsid w:val="007F2BF2"/>
    <w:rPr>
      <w:b/>
      <w:bCs/>
    </w:rPr>
  </w:style>
  <w:style w:type="paragraph" w:styleId="ListParagraph">
    <w:name w:val="List Paragraph"/>
    <w:basedOn w:val="Normal"/>
    <w:uiPriority w:val="34"/>
    <w:qFormat/>
    <w:rsid w:val="00EA4542"/>
    <w:pPr>
      <w:ind w:left="720"/>
      <w:contextualSpacing/>
    </w:pPr>
  </w:style>
  <w:style w:type="paragraph" w:styleId="NormalWeb">
    <w:name w:val="Normal (Web)"/>
    <w:basedOn w:val="Normal"/>
    <w:uiPriority w:val="99"/>
    <w:semiHidden/>
    <w:unhideWhenUsed/>
    <w:qFormat/>
    <w:rsid w:val="00506527"/>
    <w:pPr>
      <w:spacing w:beforeAutospacing="1" w:afterAutospacing="1"/>
    </w:pPr>
    <w:rPr>
      <w:rFonts w:ascii="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76991"/>
    <w:pPr>
      <w:suppressLineNumbers/>
      <w:tabs>
        <w:tab w:val="center" w:pos="4680"/>
        <w:tab w:val="right" w:pos="9360"/>
      </w:tabs>
    </w:pPr>
  </w:style>
  <w:style w:type="paragraph" w:styleId="Footer">
    <w:name w:val="footer"/>
    <w:basedOn w:val="Normal"/>
    <w:link w:val="FooterChar"/>
    <w:uiPriority w:val="99"/>
    <w:unhideWhenUsed/>
    <w:rsid w:val="00376991"/>
    <w:pPr>
      <w:suppressLineNumbers/>
      <w:tabs>
        <w:tab w:val="center" w:pos="4680"/>
        <w:tab w:val="right" w:pos="9360"/>
      </w:tabs>
    </w:pPr>
  </w:style>
  <w:style w:type="paragraph" w:styleId="Title">
    <w:name w:val="Title"/>
    <w:basedOn w:val="Heading"/>
    <w:next w:val="BodyText"/>
    <w:qFormat/>
    <w:pPr>
      <w:jc w:val="center"/>
    </w:pPr>
    <w:rPr>
      <w:b/>
      <w:bCs/>
      <w:sz w:val="56"/>
      <w:szCs w:val="56"/>
    </w:rPr>
  </w:style>
  <w:style w:type="numbering" w:customStyle="1" w:styleId="Bullet">
    <w:name w:val="Bullet •"/>
    <w:qFormat/>
  </w:style>
  <w:style w:type="character" w:customStyle="1" w:styleId="BodyTextChar">
    <w:name w:val="Body Text Char"/>
    <w:basedOn w:val="DefaultParagraphFont"/>
    <w:link w:val="BodyText"/>
    <w:rsid w:val="002966D7"/>
    <w:rPr>
      <w:rFonts w:ascii="Gentium" w:hAnsi="Gentium"/>
      <w:sz w:val="24"/>
      <w:szCs w:val="24"/>
      <w:lang w:val="en-US"/>
    </w:rPr>
  </w:style>
  <w:style w:type="character" w:customStyle="1" w:styleId="Heading1Char">
    <w:name w:val="Heading 1 Char"/>
    <w:basedOn w:val="DefaultParagraphFont"/>
    <w:link w:val="Heading1"/>
    <w:rsid w:val="002966D7"/>
    <w:rPr>
      <w:rFonts w:ascii="Gentium Plus" w:eastAsia="Noto Sans CJK SC" w:hAnsi="Gentium Plus" w:cs="Lohit Devanagari"/>
      <w:b/>
      <w:bCs/>
      <w:sz w:val="36"/>
      <w:szCs w:val="36"/>
      <w:lang w:val="en-US"/>
    </w:rPr>
  </w:style>
  <w:style w:type="character" w:customStyle="1" w:styleId="Heading2Char">
    <w:name w:val="Heading 2 Char"/>
    <w:basedOn w:val="DefaultParagraphFont"/>
    <w:link w:val="Heading2"/>
    <w:rsid w:val="002966D7"/>
    <w:rPr>
      <w:rFonts w:ascii="Gentium Plus" w:eastAsia="Noto Sans CJK SC" w:hAnsi="Gentium Plus" w:cs="Lohit Devanagari"/>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70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0D0E-ABC6-4024-9E36-6BA16D44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Clinkard</dc:creator>
  <cp:keywords/>
  <dc:description/>
  <cp:lastModifiedBy>David Clinkard</cp:lastModifiedBy>
  <cp:revision>4</cp:revision>
  <dcterms:created xsi:type="dcterms:W3CDTF">2020-10-25T22:31:00Z</dcterms:created>
  <dcterms:modified xsi:type="dcterms:W3CDTF">2020-10-25T23:35:00Z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